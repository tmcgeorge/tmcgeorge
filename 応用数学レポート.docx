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spacing w:after="0" w:before="0" w:line="240" w:lineRule="auto"/>
        <w:rPr>
          <w:rFonts w:ascii="MS PGothic" w:cs="MS PGothic" w:eastAsia="MS PGothic" w:hAnsi="MS PGothic"/>
          <w:sz w:val="28"/>
          <w:szCs w:val="28"/>
        </w:rPr>
      </w:pPr>
      <w:r w:rsidDel="00000000" w:rsidR="00000000" w:rsidRPr="00000000">
        <w:rPr>
          <w:rFonts w:ascii="MS PGothic" w:cs="MS PGothic" w:eastAsia="MS PGothic" w:hAnsi="MS PGothic"/>
          <w:sz w:val="28"/>
          <w:szCs w:val="28"/>
          <w:rtl w:val="0"/>
        </w:rPr>
        <w:t xml:space="preserve">応用数学レポート</w:t>
      </w:r>
    </w:p>
    <w:p w:rsidR="00000000" w:rsidDel="00000000" w:rsidP="00000000" w:rsidRDefault="00000000" w:rsidRPr="00000000" w14:paraId="00000002">
      <w:pPr>
        <w:keepNext w:val="1"/>
        <w:spacing w:after="0" w:before="0" w:line="240" w:lineRule="auto"/>
        <w:rPr>
          <w:rFonts w:ascii="MS PGothic" w:cs="MS PGothic" w:eastAsia="MS PGothic" w:hAnsi="MS PGothi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1"/>
        <w:spacing w:after="0" w:before="0" w:line="240" w:lineRule="auto"/>
        <w:rPr>
          <w:rFonts w:ascii="MS PGothic" w:cs="MS PGothic" w:eastAsia="MS PGothic" w:hAnsi="MS PGothic"/>
          <w:sz w:val="28"/>
          <w:szCs w:val="28"/>
        </w:rPr>
      </w:pPr>
      <w:r w:rsidDel="00000000" w:rsidR="00000000" w:rsidRPr="00000000">
        <w:rPr>
          <w:rFonts w:ascii="MS PGothic" w:cs="MS PGothic" w:eastAsia="MS PGothic" w:hAnsi="MS PGothic"/>
          <w:sz w:val="28"/>
          <w:szCs w:val="28"/>
          <w:rtl w:val="0"/>
        </w:rPr>
        <w:t xml:space="preserve">１.線形代数</w:t>
      </w:r>
    </w:p>
    <w:p w:rsidR="00000000" w:rsidDel="00000000" w:rsidP="00000000" w:rsidRDefault="00000000" w:rsidRPr="00000000" w14:paraId="00000004">
      <w:pPr>
        <w:keepNext w:val="1"/>
        <w:spacing w:after="0" w:before="0" w:line="240" w:lineRule="auto"/>
        <w:rPr>
          <w:rFonts w:ascii="MS PGothic" w:cs="MS PGothic" w:eastAsia="MS PGothic" w:hAnsi="MS PGothi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rFonts w:ascii="MS PGothic" w:cs="MS PGothic" w:eastAsia="MS PGothic" w:hAnsi="MS PGothic"/>
          <w:color w:val="333333"/>
          <w:sz w:val="28"/>
          <w:szCs w:val="28"/>
        </w:rPr>
      </w:pPr>
      <w:r w:rsidDel="00000000" w:rsidR="00000000" w:rsidRPr="00000000">
        <w:rPr>
          <w:rFonts w:ascii="MS PGothic" w:cs="MS PGothic" w:eastAsia="MS PGothic" w:hAnsi="MS PGothic"/>
          <w:color w:val="333333"/>
          <w:sz w:val="28"/>
          <w:szCs w:val="28"/>
          <w:rtl w:val="0"/>
        </w:rPr>
        <w:t xml:space="preserve">スカラー：大きさのみを持つ量、ベクトルに対する係数となる．</w:t>
      </w:r>
    </w:p>
    <w:p w:rsidR="00000000" w:rsidDel="00000000" w:rsidP="00000000" w:rsidRDefault="00000000" w:rsidRPr="00000000" w14:paraId="00000006">
      <w:pPr>
        <w:keepNext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rFonts w:ascii="MS PGothic" w:cs="MS PGothic" w:eastAsia="MS PGothic" w:hAnsi="MS PGothic"/>
          <w:color w:val="333333"/>
          <w:sz w:val="28"/>
          <w:szCs w:val="28"/>
        </w:rPr>
      </w:pPr>
      <w:r w:rsidDel="00000000" w:rsidR="00000000" w:rsidRPr="00000000">
        <w:rPr>
          <w:rFonts w:ascii="MS PGothic" w:cs="MS PGothic" w:eastAsia="MS PGothic" w:hAnsi="MS PGothic"/>
          <w:b w:val="1"/>
          <w:color w:val="333333"/>
          <w:sz w:val="28"/>
          <w:szCs w:val="28"/>
          <w:rtl w:val="0"/>
        </w:rPr>
        <w:t xml:space="preserve">ベクトル：</w:t>
      </w:r>
      <w:r w:rsidDel="00000000" w:rsidR="00000000" w:rsidRPr="00000000">
        <w:rPr>
          <w:rFonts w:ascii="MS PGothic" w:cs="MS PGothic" w:eastAsia="MS PGothic" w:hAnsi="MS PGothic"/>
          <w:color w:val="333333"/>
          <w:sz w:val="28"/>
          <w:szCs w:val="28"/>
          <w:rtl w:val="0"/>
        </w:rPr>
        <w:t xml:space="preserve">大きさと向きを持つ．スカラーのセットで表示される．</w:t>
      </w:r>
    </w:p>
    <w:p w:rsidR="00000000" w:rsidDel="00000000" w:rsidP="00000000" w:rsidRDefault="00000000" w:rsidRPr="00000000" w14:paraId="00000007">
      <w:pPr>
        <w:keepNext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rFonts w:ascii="MS PGothic" w:cs="MS PGothic" w:eastAsia="MS PGothic" w:hAnsi="MS PGothic"/>
          <w:color w:val="333333"/>
          <w:sz w:val="28"/>
          <w:szCs w:val="28"/>
        </w:rPr>
      </w:pPr>
      <w:r w:rsidDel="00000000" w:rsidR="00000000" w:rsidRPr="00000000">
        <w:rPr>
          <w:rFonts w:ascii="MS PGothic" w:cs="MS PGothic" w:eastAsia="MS PGothic" w:hAnsi="MS PGothic"/>
          <w:color w:val="333333"/>
          <w:sz w:val="28"/>
          <w:szCs w:val="28"/>
          <w:rtl w:val="0"/>
        </w:rPr>
        <w:t xml:space="preserve">　　　　　複数の要素を持てるため，物の属性をベクトル的に表せる．</w:t>
      </w:r>
    </w:p>
    <w:p w:rsidR="00000000" w:rsidDel="00000000" w:rsidP="00000000" w:rsidRDefault="00000000" w:rsidRPr="00000000" w14:paraId="00000008">
      <w:pPr>
        <w:keepNext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rFonts w:ascii="MS PGothic" w:cs="MS PGothic" w:eastAsia="MS PGothic" w:hAnsi="MS PGothic"/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rFonts w:ascii="MS PGothic" w:cs="MS PGothic" w:eastAsia="MS PGothic" w:hAnsi="MS PGothic"/>
          <w:color w:val="333333"/>
          <w:sz w:val="28"/>
          <w:szCs w:val="28"/>
        </w:rPr>
      </w:pPr>
      <w:r w:rsidDel="00000000" w:rsidR="00000000" w:rsidRPr="00000000">
        <w:rPr>
          <w:rFonts w:ascii="MS PGothic" w:cs="MS PGothic" w:eastAsia="MS PGothic" w:hAnsi="MS PGothic"/>
          <w:b w:val="1"/>
          <w:color w:val="333333"/>
          <w:sz w:val="28"/>
          <w:szCs w:val="28"/>
          <w:rtl w:val="0"/>
        </w:rPr>
        <w:t xml:space="preserve">行列：</w:t>
      </w:r>
      <w:r w:rsidDel="00000000" w:rsidR="00000000" w:rsidRPr="00000000">
        <w:rPr>
          <w:rFonts w:ascii="MS PGothic" w:cs="MS PGothic" w:eastAsia="MS PGothic" w:hAnsi="MS PGothic"/>
          <w:color w:val="333333"/>
          <w:sz w:val="28"/>
          <w:szCs w:val="28"/>
          <w:rtl w:val="0"/>
        </w:rPr>
        <w:t xml:space="preserve">スカラーを表もしくはベクトルを並べたもの．ベクトルの変換に用いる装置と見なせる．　</w:t>
      </w:r>
    </w:p>
    <w:p w:rsidR="00000000" w:rsidDel="00000000" w:rsidP="00000000" w:rsidRDefault="00000000" w:rsidRPr="00000000" w14:paraId="0000000A">
      <w:pPr>
        <w:keepNext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rFonts w:ascii="MS PGothic" w:cs="MS PGothic" w:eastAsia="MS PGothic" w:hAnsi="MS PGothic"/>
          <w:b w:val="1"/>
          <w:color w:val="333333"/>
          <w:sz w:val="28"/>
          <w:szCs w:val="28"/>
        </w:rPr>
      </w:pPr>
      <w:r w:rsidDel="00000000" w:rsidR="00000000" w:rsidRPr="00000000">
        <w:rPr>
          <w:rFonts w:ascii="MS PGothic" w:cs="MS PGothic" w:eastAsia="MS PGothic" w:hAnsi="MS PGothic"/>
          <w:b w:val="1"/>
          <w:color w:val="333333"/>
          <w:sz w:val="28"/>
          <w:szCs w:val="28"/>
          <w:rtl w:val="0"/>
        </w:rPr>
        <w:t xml:space="preserve">行列のベクトルへの作用　</w:t>
      </w:r>
    </w:p>
    <w:p w:rsidR="00000000" w:rsidDel="00000000" w:rsidP="00000000" w:rsidRDefault="00000000" w:rsidRPr="00000000" w14:paraId="0000000B">
      <w:pPr>
        <w:keepNext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rFonts w:ascii="MS PGothic" w:cs="MS PGothic" w:eastAsia="MS PGothic" w:hAnsi="MS PGothic"/>
          <w:b w:val="1"/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rFonts w:ascii="MS PGothic" w:cs="MS PGothic" w:eastAsia="MS PGothic" w:hAnsi="MS PGothic"/>
          <w:color w:val="333333"/>
          <w:sz w:val="28"/>
          <w:szCs w:val="28"/>
        </w:rPr>
      </w:pPr>
      <w:r w:rsidDel="00000000" w:rsidR="00000000" w:rsidRPr="00000000">
        <w:rPr>
          <w:rFonts w:ascii="MS PGothic" w:cs="MS PGothic" w:eastAsia="MS PGothic" w:hAnsi="MS PGothic"/>
          <w:color w:val="333333"/>
          <w:sz w:val="28"/>
          <w:szCs w:val="28"/>
          <w:rtl w:val="0"/>
        </w:rPr>
        <w:t xml:space="preserve">n次元ベクトルにn次正方行列を作用させると新たなn次元ベクトル．　</w:t>
      </w:r>
    </w:p>
    <w:p w:rsidR="00000000" w:rsidDel="00000000" w:rsidP="00000000" w:rsidRDefault="00000000" w:rsidRPr="00000000" w14:paraId="0000000D">
      <w:pPr>
        <w:keepNext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rFonts w:ascii="MS PGothic" w:cs="MS PGothic" w:eastAsia="MS PGothic" w:hAnsi="MS PGothic"/>
          <w:color w:val="333333"/>
          <w:sz w:val="28"/>
          <w:szCs w:val="28"/>
        </w:rPr>
      </w:pPr>
      <w:r w:rsidDel="00000000" w:rsidR="00000000" w:rsidRPr="00000000">
        <w:rPr>
          <w:rFonts w:ascii="MS PGothic" w:cs="MS PGothic" w:eastAsia="MS PGothic" w:hAnsi="MS PGothic"/>
          <w:color w:val="333333"/>
          <w:sz w:val="28"/>
          <w:szCs w:val="28"/>
          <w:rtl w:val="0"/>
        </w:rPr>
        <w:t xml:space="preserve">n次元ベクトルにm×n型の行列を（左から）作用させるとm次元ベクトル　</w:t>
      </w:r>
    </w:p>
    <w:p w:rsidR="00000000" w:rsidDel="00000000" w:rsidP="00000000" w:rsidRDefault="00000000" w:rsidRPr="00000000" w14:paraId="0000000E">
      <w:pPr>
        <w:keepNext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rFonts w:ascii="MS PGothic" w:cs="MS PGothic" w:eastAsia="MS PGothic" w:hAnsi="MS PGothic"/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rFonts w:ascii="MS PGothic" w:cs="MS PGothic" w:eastAsia="MS PGothic" w:hAnsi="MS PGothic"/>
          <w:color w:val="333333"/>
          <w:sz w:val="28"/>
          <w:szCs w:val="28"/>
        </w:rPr>
      </w:pPr>
      <w:r w:rsidDel="00000000" w:rsidR="00000000" w:rsidRPr="00000000">
        <w:rPr>
          <w:rFonts w:ascii="MS PGothic" w:cs="MS PGothic" w:eastAsia="MS PGothic" w:hAnsi="MS PGothic"/>
          <w:b w:val="1"/>
          <w:color w:val="333333"/>
          <w:sz w:val="28"/>
          <w:szCs w:val="28"/>
          <w:rtl w:val="0"/>
        </w:rPr>
        <w:t xml:space="preserve">単位行列：</w:t>
      </w:r>
      <w:r w:rsidDel="00000000" w:rsidR="00000000" w:rsidRPr="00000000">
        <w:rPr>
          <w:rFonts w:ascii="MS PGothic" w:cs="MS PGothic" w:eastAsia="MS PGothic" w:hAnsi="MS PGothic"/>
          <w:color w:val="333333"/>
          <w:sz w:val="28"/>
          <w:szCs w:val="28"/>
          <w:rtl w:val="0"/>
        </w:rPr>
        <w:t xml:space="preserve">対角成分が1でそれ以外の成分が0の行列．　</w:t>
      </w:r>
    </w:p>
    <w:p w:rsidR="00000000" w:rsidDel="00000000" w:rsidP="00000000" w:rsidRDefault="00000000" w:rsidRPr="00000000" w14:paraId="00000010">
      <w:pPr>
        <w:keepNext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rFonts w:ascii="MS PGothic" w:cs="MS PGothic" w:eastAsia="MS PGothic" w:hAnsi="MS PGothic"/>
          <w:color w:val="333333"/>
          <w:sz w:val="28"/>
          <w:szCs w:val="28"/>
        </w:rPr>
      </w:pPr>
      <w:r w:rsidDel="00000000" w:rsidR="00000000" w:rsidRPr="00000000">
        <w:rPr>
          <w:rFonts w:ascii="MS PGothic" w:cs="MS PGothic" w:eastAsia="MS PGothic" w:hAnsi="MS PGothic"/>
          <w:b w:val="1"/>
          <w:color w:val="333333"/>
          <w:sz w:val="28"/>
          <w:szCs w:val="28"/>
          <w:rtl w:val="0"/>
        </w:rPr>
        <w:t xml:space="preserve">逆行列：</w:t>
      </w:r>
      <w:r w:rsidDel="00000000" w:rsidR="00000000" w:rsidRPr="00000000">
        <w:rPr>
          <w:rFonts w:ascii="MS PGothic" w:cs="MS PGothic" w:eastAsia="MS PGothic" w:hAnsi="MS PGothic"/>
          <w:color w:val="333333"/>
          <w:sz w:val="28"/>
          <w:szCs w:val="28"/>
          <w:rtl w:val="0"/>
        </w:rPr>
        <w:t xml:space="preserve">行列の逆数みたいなもの．AA−1=A−1A=I　</w:t>
      </w:r>
    </w:p>
    <w:p w:rsidR="00000000" w:rsidDel="00000000" w:rsidP="00000000" w:rsidRDefault="00000000" w:rsidRPr="00000000" w14:paraId="00000011">
      <w:pPr>
        <w:keepNext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rFonts w:ascii="MS PGothic" w:cs="MS PGothic" w:eastAsia="MS PGothic" w:hAnsi="MS PGothic"/>
          <w:color w:val="333333"/>
          <w:sz w:val="28"/>
          <w:szCs w:val="28"/>
        </w:rPr>
      </w:pPr>
      <w:r w:rsidDel="00000000" w:rsidR="00000000" w:rsidRPr="00000000">
        <w:rPr>
          <w:rFonts w:ascii="MS PGothic" w:cs="MS PGothic" w:eastAsia="MS PGothic" w:hAnsi="MS PGothic"/>
          <w:color w:val="333333"/>
          <w:sz w:val="28"/>
          <w:szCs w:val="28"/>
          <w:rtl w:val="0"/>
        </w:rPr>
        <w:t xml:space="preserve">　　　　　掃き出し法によって、逆行列を求めることが出来る</w:t>
      </w:r>
    </w:p>
    <w:p w:rsidR="00000000" w:rsidDel="00000000" w:rsidP="00000000" w:rsidRDefault="00000000" w:rsidRPr="00000000" w14:paraId="00000012">
      <w:pPr>
        <w:keepNext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rFonts w:ascii="MS PGothic" w:cs="MS PGothic" w:eastAsia="MS PGothic" w:hAnsi="MS PGothic"/>
          <w:b w:val="1"/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rFonts w:ascii="MS PGothic" w:cs="MS PGothic" w:eastAsia="MS PGothic" w:hAnsi="MS PGothic"/>
          <w:b w:val="1"/>
          <w:color w:val="333333"/>
          <w:sz w:val="28"/>
          <w:szCs w:val="28"/>
        </w:rPr>
      </w:pPr>
      <w:r w:rsidDel="00000000" w:rsidR="00000000" w:rsidRPr="00000000">
        <w:rPr>
          <w:rFonts w:ascii="MS PGothic" w:cs="MS PGothic" w:eastAsia="MS PGothic" w:hAnsi="MS PGothic"/>
          <w:b w:val="1"/>
          <w:color w:val="333333"/>
          <w:sz w:val="28"/>
          <w:szCs w:val="28"/>
          <w:rtl w:val="0"/>
        </w:rPr>
        <w:t xml:space="preserve">固有値と固有ベクトル</w:t>
      </w:r>
    </w:p>
    <w:p w:rsidR="00000000" w:rsidDel="00000000" w:rsidP="00000000" w:rsidRDefault="00000000" w:rsidRPr="00000000" w14:paraId="00000014">
      <w:pPr>
        <w:keepNext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rFonts w:ascii="MS PGothic" w:cs="MS PGothic" w:eastAsia="MS PGothic" w:hAnsi="MS PGothic"/>
          <w:color w:val="333333"/>
          <w:sz w:val="28"/>
          <w:szCs w:val="28"/>
        </w:rPr>
      </w:pPr>
      <w:r w:rsidDel="00000000" w:rsidR="00000000" w:rsidRPr="00000000">
        <w:rPr>
          <w:rFonts w:ascii="MS PGothic" w:cs="MS PGothic" w:eastAsia="MS PGothic" w:hAnsi="MS PGothic"/>
          <w:color w:val="333333"/>
          <w:sz w:val="28"/>
          <w:szCs w:val="28"/>
          <w:rtl w:val="0"/>
        </w:rPr>
        <w:t xml:space="preserve">ある正方行列 A に対して，</w:t>
      </w:r>
    </w:p>
    <w:p w:rsidR="00000000" w:rsidDel="00000000" w:rsidP="00000000" w:rsidRDefault="00000000" w:rsidRPr="00000000" w14:paraId="00000015">
      <w:pPr>
        <w:keepNext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rFonts w:ascii="MS PGothic" w:cs="MS PGothic" w:eastAsia="MS PGothic" w:hAnsi="MS PGothic"/>
          <w:sz w:val="28"/>
          <w:szCs w:val="28"/>
        </w:rPr>
      </w:pPr>
      <w:r w:rsidDel="00000000" w:rsidR="00000000" w:rsidRPr="00000000">
        <w:rPr>
          <w:rFonts w:ascii="MS PGothic" w:cs="MS PGothic" w:eastAsia="MS PGothic" w:hAnsi="MS PGothic"/>
          <w:sz w:val="28"/>
          <w:szCs w:val="28"/>
          <w:rtl w:val="0"/>
        </w:rPr>
        <w:t xml:space="preserve">Ax→=λx →</w:t>
      </w:r>
      <w:r w:rsidDel="00000000" w:rsidR="00000000" w:rsidRPr="00000000">
        <w:rPr>
          <w:rFonts w:ascii="MS PGothic" w:cs="MS PGothic" w:eastAsia="MS PGothic" w:hAnsi="MS PGothic"/>
          <w:color w:val="333333"/>
          <w:sz w:val="28"/>
          <w:szCs w:val="28"/>
          <w:rtl w:val="0"/>
        </w:rPr>
        <w:t xml:space="preserve">の式が成り立つような特殊なベクトル x→ と右辺の係数λ が存在</w:t>
      </w:r>
      <w:r w:rsidDel="00000000" w:rsidR="00000000" w:rsidRPr="00000000">
        <w:rPr>
          <w:rFonts w:ascii="MS PGothic" w:cs="MS PGothic" w:eastAsia="MS PGothic" w:hAnsi="MS PGothic"/>
          <w:sz w:val="28"/>
          <w:szCs w:val="28"/>
          <w:rtl w:val="0"/>
        </w:rPr>
        <w:t xml:space="preserve">し、</w:t>
      </w:r>
      <w:r w:rsidDel="00000000" w:rsidR="00000000" w:rsidRPr="00000000">
        <w:rPr>
          <w:rFonts w:ascii="MS PGothic" w:cs="MS PGothic" w:eastAsia="MS PGothic" w:hAnsi="MS PGothic"/>
          <w:sz w:val="28"/>
          <w:szCs w:val="28"/>
          <w:rtl w:val="0"/>
        </w:rPr>
        <w:t xml:space="preserve">それぞれ行列Aに対する，固有ベクトル，固有値という．</w:t>
      </w:r>
    </w:p>
    <w:p w:rsidR="00000000" w:rsidDel="00000000" w:rsidP="00000000" w:rsidRDefault="00000000" w:rsidRPr="00000000" w14:paraId="00000016">
      <w:pPr>
        <w:keepNext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rFonts w:ascii="MS PGothic" w:cs="MS PGothic" w:eastAsia="MS PGothic" w:hAnsi="MS PGothi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keepNext w:val="1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rFonts w:ascii="MS PGothic" w:cs="MS PGothic" w:eastAsia="MS PGothic" w:hAnsi="MS PGothic"/>
          <w:sz w:val="28"/>
          <w:szCs w:val="28"/>
        </w:rPr>
      </w:pPr>
      <w:bookmarkStart w:colFirst="0" w:colLast="0" w:name="_novlppekkgyc" w:id="0"/>
      <w:bookmarkEnd w:id="0"/>
      <w:r w:rsidDel="00000000" w:rsidR="00000000" w:rsidRPr="00000000">
        <w:rPr>
          <w:rFonts w:ascii="MS PGothic" w:cs="MS PGothic" w:eastAsia="MS PGothic" w:hAnsi="MS PGothic"/>
          <w:b w:val="1"/>
          <w:color w:val="333333"/>
          <w:rtl w:val="0"/>
        </w:rPr>
        <w:t xml:space="preserve">固有値 λ の求め方：</w:t>
      </w:r>
      <w:r w:rsidDel="00000000" w:rsidR="00000000" w:rsidRPr="00000000">
        <w:rPr>
          <w:rFonts w:ascii="MS PGothic" w:cs="MS PGothic" w:eastAsia="MS PGothic" w:hAnsi="MS PGothic"/>
          <w:color w:val="333333"/>
          <w:sz w:val="28"/>
          <w:szCs w:val="28"/>
          <w:rtl w:val="0"/>
        </w:rPr>
        <w:t xml:space="preserve">Ax→x→≠0→ より，(A−λI) に逆行列は存在しないので，</w:t>
      </w:r>
      <w:r w:rsidDel="00000000" w:rsidR="00000000" w:rsidRPr="00000000">
        <w:rPr>
          <w:rFonts w:ascii="MS PGothic" w:cs="MS PGothic" w:eastAsia="MS PGothic" w:hAnsi="MS PGothic"/>
          <w:sz w:val="28"/>
          <w:szCs w:val="28"/>
          <w:rtl w:val="0"/>
        </w:rPr>
        <w:t xml:space="preserve">|A−λI|=0　から求められる．</w:t>
      </w:r>
    </w:p>
    <w:p w:rsidR="00000000" w:rsidDel="00000000" w:rsidP="00000000" w:rsidRDefault="00000000" w:rsidRPr="00000000" w14:paraId="00000018">
      <w:pPr>
        <w:pStyle w:val="Heading3"/>
        <w:keepNext w:val="1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ins w:author="takashi makabe" w:id="0" w:date="2021-12-19T05:31:39Z"/>
          <w:rFonts w:ascii="MS PGothic" w:cs="MS PGothic" w:eastAsia="MS PGothic" w:hAnsi="MS PGothic"/>
          <w:color w:val="333333"/>
          <w:sz w:val="28"/>
          <w:szCs w:val="28"/>
        </w:rPr>
      </w:pPr>
      <w:r w:rsidDel="00000000" w:rsidR="00000000" w:rsidRPr="00000000">
        <w:rPr>
          <w:rFonts w:ascii="MS PGothic" w:cs="MS PGothic" w:eastAsia="MS PGothic" w:hAnsi="MS PGothic"/>
          <w:b w:val="1"/>
          <w:color w:val="333333"/>
          <w:rtl w:val="0"/>
        </w:rPr>
        <w:t xml:space="preserve">固有ベクトル x の求め方：</w:t>
      </w:r>
      <w:r w:rsidDel="00000000" w:rsidR="00000000" w:rsidRPr="00000000">
        <w:rPr>
          <w:rFonts w:ascii="MS PGothic" w:cs="MS PGothic" w:eastAsia="MS PGothic" w:hAnsi="MS PGothic"/>
          <w:color w:val="333333"/>
          <w:sz w:val="28"/>
          <w:szCs w:val="28"/>
          <w:rtl w:val="0"/>
        </w:rPr>
        <w:t xml:space="preserve">求めた λ をAx→=λx→ に代入して求める．</w:t>
      </w:r>
      <w:ins w:author="takashi makabe" w:id="0" w:date="2021-12-19T05:31:39Z">
        <w:bookmarkStart w:colFirst="0" w:colLast="0" w:name="_8mfjbxdm679b" w:id="1"/>
        <w:bookmarkEnd w:id="1"/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19">
      <w:pPr>
        <w:rPr>
          <w:rPrChange w:author="takashi makabe" w:id="1" w:date="2021-12-19T05:31:39Z">
            <w:rPr>
              <w:rFonts w:ascii="MS PGothic" w:cs="MS PGothic" w:eastAsia="MS PGothic" w:hAnsi="MS PGothic"/>
              <w:color w:val="333333"/>
              <w:sz w:val="28"/>
              <w:szCs w:val="28"/>
            </w:rPr>
          </w:rPrChange>
        </w:rPr>
        <w:pPrChange w:author="takashi makabe" w:id="0" w:date="2021-12-19T05:31:39Z">
          <w:pPr>
            <w:pStyle w:val="Heading3"/>
            <w:keepNext w:val="1"/>
            <w:keepLines w:val="0"/>
            <w:pBdr>
              <w:top w:color="auto" w:space="0" w:sz="0" w:val="none"/>
              <w:left w:color="auto" w:space="0" w:sz="0" w:val="none"/>
              <w:bottom w:color="auto" w:space="0" w:sz="0" w:val="none"/>
              <w:right w:color="auto" w:space="0" w:sz="0" w:val="none"/>
              <w:between w:color="auto" w:space="0" w:sz="0" w:val="none"/>
            </w:pBdr>
            <w:shd w:fill="ffffff" w:val="clear"/>
            <w:spacing w:after="0" w:before="0" w:line="240" w:lineRule="auto"/>
          </w:pPr>
        </w:pPrChange>
      </w:pPr>
      <w:bookmarkStart w:colFirst="0" w:colLast="0" w:name="_8mfjbxdm679b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keepNext w:val="1"/>
        <w:keepLines w:val="0"/>
        <w:pBdr>
          <w:top w:color="auto" w:space="0" w:sz="0" w:val="none"/>
          <w:left w:color="auto" w:space="0" w:sz="0" w:val="none"/>
          <w:bottom w:color="dddddd" w:space="2" w:sz="6" w:val="single"/>
          <w:right w:color="auto" w:space="0" w:sz="0" w:val="none"/>
        </w:pBdr>
        <w:shd w:fill="ffffff" w:val="clear"/>
        <w:spacing w:after="0" w:before="0" w:line="240" w:lineRule="auto"/>
        <w:rPr>
          <w:rFonts w:ascii="MS PGothic" w:cs="MS PGothic" w:eastAsia="MS PGothic" w:hAnsi="MS PGothic"/>
          <w:b w:val="1"/>
          <w:color w:val="333333"/>
          <w:sz w:val="28"/>
          <w:szCs w:val="28"/>
        </w:rPr>
      </w:pPr>
      <w:bookmarkStart w:colFirst="0" w:colLast="0" w:name="_h1ibt29sjskc" w:id="2"/>
      <w:bookmarkEnd w:id="2"/>
      <w:r w:rsidDel="00000000" w:rsidR="00000000" w:rsidRPr="00000000">
        <w:rPr>
          <w:rFonts w:ascii="MS PGothic" w:cs="MS PGothic" w:eastAsia="MS PGothic" w:hAnsi="MS PGothic"/>
          <w:b w:val="1"/>
          <w:color w:val="333333"/>
          <w:sz w:val="28"/>
          <w:szCs w:val="28"/>
          <w:rtl w:val="0"/>
        </w:rPr>
        <w:t xml:space="preserve">固有値分解　</w:t>
      </w:r>
    </w:p>
    <w:p w:rsidR="00000000" w:rsidDel="00000000" w:rsidP="00000000" w:rsidRDefault="00000000" w:rsidRPr="00000000" w14:paraId="0000001B">
      <w:pPr>
        <w:pStyle w:val="Heading1"/>
        <w:keepNext w:val="1"/>
        <w:keepLines w:val="0"/>
        <w:pBdr>
          <w:top w:color="auto" w:space="0" w:sz="0" w:val="none"/>
          <w:left w:color="auto" w:space="0" w:sz="0" w:val="none"/>
          <w:bottom w:color="dddddd" w:space="2" w:sz="6" w:val="single"/>
          <w:right w:color="auto" w:space="0" w:sz="0" w:val="none"/>
        </w:pBdr>
        <w:shd w:fill="ffffff" w:val="clear"/>
        <w:spacing w:after="0" w:before="0" w:line="240" w:lineRule="auto"/>
        <w:rPr>
          <w:rFonts w:ascii="MS PGothic" w:cs="MS PGothic" w:eastAsia="MS PGothic" w:hAnsi="MS PGothic"/>
          <w:color w:val="333333"/>
          <w:sz w:val="28"/>
          <w:szCs w:val="28"/>
        </w:rPr>
      </w:pPr>
      <w:bookmarkStart w:colFirst="0" w:colLast="0" w:name="_84ahrte7dsad" w:id="3"/>
      <w:bookmarkEnd w:id="3"/>
      <w:r w:rsidDel="00000000" w:rsidR="00000000" w:rsidRPr="00000000">
        <w:rPr>
          <w:rFonts w:ascii="MS PGothic" w:cs="MS PGothic" w:eastAsia="MS PGothic" w:hAnsi="MS PGothic"/>
          <w:color w:val="333333"/>
          <w:sz w:val="28"/>
          <w:szCs w:val="28"/>
          <w:rtl w:val="0"/>
        </w:rPr>
        <w:t xml:space="preserve">n次正方行列 A が固有値 λ1,λ2,… と固有ベクトル x1→,x2→,… を持つとする．　</w:t>
      </w:r>
    </w:p>
    <w:p w:rsidR="00000000" w:rsidDel="00000000" w:rsidP="00000000" w:rsidRDefault="00000000" w:rsidRPr="00000000" w14:paraId="0000001C">
      <w:pPr>
        <w:pStyle w:val="Heading1"/>
        <w:keepNext w:val="1"/>
        <w:keepLines w:val="0"/>
        <w:pBdr>
          <w:top w:color="auto" w:space="0" w:sz="0" w:val="none"/>
          <w:left w:color="auto" w:space="0" w:sz="0" w:val="none"/>
          <w:bottom w:color="dddddd" w:space="2" w:sz="6" w:val="single"/>
          <w:right w:color="auto" w:space="0" w:sz="0" w:val="none"/>
        </w:pBdr>
        <w:shd w:fill="ffffff" w:val="clear"/>
        <w:spacing w:after="0" w:before="0" w:line="240" w:lineRule="auto"/>
        <w:rPr>
          <w:rFonts w:ascii="MS PGothic" w:cs="MS PGothic" w:eastAsia="MS PGothic" w:hAnsi="MS PGothic"/>
          <w:color w:val="333333"/>
          <w:sz w:val="28"/>
          <w:szCs w:val="28"/>
        </w:rPr>
      </w:pPr>
      <w:bookmarkStart w:colFirst="0" w:colLast="0" w:name="_xzyese4rkf9w" w:id="4"/>
      <w:bookmarkEnd w:id="4"/>
      <w:r w:rsidDel="00000000" w:rsidR="00000000" w:rsidRPr="00000000">
        <w:rPr>
          <w:rFonts w:ascii="MS PGothic" w:cs="MS PGothic" w:eastAsia="MS PGothic" w:hAnsi="MS PGothic"/>
          <w:color w:val="333333"/>
          <w:sz w:val="28"/>
          <w:szCs w:val="28"/>
          <w:rtl w:val="0"/>
        </w:rPr>
        <w:t xml:space="preserve">この固有値を対角線上に並べた行列（非対角成分は </w:t>
      </w:r>
    </w:p>
    <w:p w:rsidR="00000000" w:rsidDel="00000000" w:rsidP="00000000" w:rsidRDefault="00000000" w:rsidRPr="00000000" w14:paraId="0000001D">
      <w:pPr>
        <w:pStyle w:val="Heading1"/>
        <w:keepNext w:val="1"/>
        <w:keepLines w:val="0"/>
        <w:pBdr>
          <w:top w:color="auto" w:space="0" w:sz="0" w:val="none"/>
          <w:left w:color="auto" w:space="0" w:sz="0" w:val="none"/>
          <w:bottom w:color="dddddd" w:space="2" w:sz="6" w:val="single"/>
          <w:right w:color="auto" w:space="0" w:sz="0" w:val="none"/>
        </w:pBdr>
        <w:shd w:fill="ffffff" w:val="clear"/>
        <w:spacing w:after="0" w:before="0" w:line="240" w:lineRule="auto"/>
        <w:rPr>
          <w:rFonts w:ascii="MS PGothic" w:cs="MS PGothic" w:eastAsia="MS PGothic" w:hAnsi="MS PGothic"/>
          <w:color w:val="333333"/>
          <w:sz w:val="28"/>
          <w:szCs w:val="28"/>
        </w:rPr>
      </w:pPr>
      <w:bookmarkStart w:colFirst="0" w:colLast="0" w:name="_gru3angcqg5z" w:id="5"/>
      <w:bookmarkEnd w:id="5"/>
      <w:r w:rsidDel="00000000" w:rsidR="00000000" w:rsidRPr="00000000">
        <w:rPr>
          <w:rFonts w:ascii="MS PGothic" w:cs="MS PGothic" w:eastAsia="MS PGothic" w:hAnsi="MS PGothic"/>
          <w:color w:val="333333"/>
          <w:sz w:val="28"/>
          <w:szCs w:val="28"/>
          <w:rtl w:val="0"/>
        </w:rPr>
        <w:t xml:space="preserve">Λ=(λ1　0⋯0</w:t>
      </w:r>
    </w:p>
    <w:p w:rsidR="00000000" w:rsidDel="00000000" w:rsidP="00000000" w:rsidRDefault="00000000" w:rsidRPr="00000000" w14:paraId="0000001E">
      <w:pPr>
        <w:pStyle w:val="Heading1"/>
        <w:keepNext w:val="1"/>
        <w:keepLines w:val="0"/>
        <w:pBdr>
          <w:top w:color="auto" w:space="0" w:sz="0" w:val="none"/>
          <w:left w:color="auto" w:space="0" w:sz="0" w:val="none"/>
          <w:bottom w:color="dddddd" w:space="2" w:sz="6" w:val="single"/>
          <w:right w:color="auto" w:space="0" w:sz="0" w:val="none"/>
        </w:pBdr>
        <w:shd w:fill="ffffff" w:val="clear"/>
        <w:spacing w:after="0" w:before="0" w:line="240" w:lineRule="auto"/>
        <w:rPr>
          <w:rFonts w:ascii="MS PGothic" w:cs="MS PGothic" w:eastAsia="MS PGothic" w:hAnsi="MS PGothic"/>
          <w:color w:val="333333"/>
          <w:sz w:val="28"/>
          <w:szCs w:val="28"/>
        </w:rPr>
      </w:pPr>
      <w:bookmarkStart w:colFirst="0" w:colLast="0" w:name="_2o7nhcxl4yag" w:id="6"/>
      <w:bookmarkEnd w:id="6"/>
      <w:r w:rsidDel="00000000" w:rsidR="00000000" w:rsidRPr="00000000">
        <w:rPr>
          <w:rFonts w:ascii="MS PGothic" w:cs="MS PGothic" w:eastAsia="MS PGothic" w:hAnsi="MS PGothic"/>
          <w:color w:val="333333"/>
          <w:sz w:val="28"/>
          <w:szCs w:val="28"/>
          <w:rtl w:val="0"/>
        </w:rPr>
        <w:t xml:space="preserve">　　　0λ2⋯0</w:t>
      </w:r>
    </w:p>
    <w:p w:rsidR="00000000" w:rsidDel="00000000" w:rsidP="00000000" w:rsidRDefault="00000000" w:rsidRPr="00000000" w14:paraId="0000001F">
      <w:pPr>
        <w:pStyle w:val="Heading1"/>
        <w:keepNext w:val="1"/>
        <w:keepLines w:val="0"/>
        <w:pBdr>
          <w:top w:color="auto" w:space="0" w:sz="0" w:val="none"/>
          <w:left w:color="auto" w:space="0" w:sz="0" w:val="none"/>
          <w:bottom w:color="dddddd" w:space="2" w:sz="6" w:val="single"/>
          <w:right w:color="auto" w:space="0" w:sz="0" w:val="none"/>
        </w:pBdr>
        <w:shd w:fill="ffffff" w:val="clear"/>
        <w:spacing w:after="0" w:before="0" w:line="240" w:lineRule="auto"/>
        <w:rPr>
          <w:rFonts w:ascii="MS PGothic" w:cs="MS PGothic" w:eastAsia="MS PGothic" w:hAnsi="MS PGothic"/>
          <w:color w:val="333333"/>
          <w:sz w:val="28"/>
          <w:szCs w:val="28"/>
        </w:rPr>
      </w:pPr>
      <w:bookmarkStart w:colFirst="0" w:colLast="0" w:name="_wm8nq5jamt90" w:id="7"/>
      <w:bookmarkEnd w:id="7"/>
      <w:r w:rsidDel="00000000" w:rsidR="00000000" w:rsidRPr="00000000">
        <w:rPr>
          <w:rFonts w:ascii="MS PGothic" w:cs="MS PGothic" w:eastAsia="MS PGothic" w:hAnsi="MS PGothic"/>
          <w:color w:val="333333"/>
          <w:sz w:val="28"/>
          <w:szCs w:val="28"/>
          <w:rtl w:val="0"/>
        </w:rPr>
        <w:t xml:space="preserve">　　　⋮⋮⋱⋮</w:t>
      </w:r>
    </w:p>
    <w:p w:rsidR="00000000" w:rsidDel="00000000" w:rsidP="00000000" w:rsidRDefault="00000000" w:rsidRPr="00000000" w14:paraId="00000020">
      <w:pPr>
        <w:pStyle w:val="Heading1"/>
        <w:keepNext w:val="1"/>
        <w:keepLines w:val="0"/>
        <w:pBdr>
          <w:top w:color="auto" w:space="0" w:sz="0" w:val="none"/>
          <w:left w:color="auto" w:space="0" w:sz="0" w:val="none"/>
          <w:bottom w:color="dddddd" w:space="2" w:sz="6" w:val="single"/>
          <w:right w:color="auto" w:space="0" w:sz="0" w:val="none"/>
        </w:pBdr>
        <w:shd w:fill="ffffff" w:val="clear"/>
        <w:spacing w:after="0" w:before="0" w:line="240" w:lineRule="auto"/>
        <w:rPr>
          <w:rFonts w:ascii="MS PGothic" w:cs="MS PGothic" w:eastAsia="MS PGothic" w:hAnsi="MS PGothic"/>
          <w:color w:val="333333"/>
          <w:sz w:val="28"/>
          <w:szCs w:val="28"/>
        </w:rPr>
      </w:pPr>
      <w:bookmarkStart w:colFirst="0" w:colLast="0" w:name="_nu1s0mcpri1n" w:id="8"/>
      <w:bookmarkEnd w:id="8"/>
      <w:r w:rsidDel="00000000" w:rsidR="00000000" w:rsidRPr="00000000">
        <w:rPr>
          <w:rFonts w:ascii="MS PGothic" w:cs="MS PGothic" w:eastAsia="MS PGothic" w:hAnsi="MS PGothic"/>
          <w:color w:val="333333"/>
          <w:sz w:val="28"/>
          <w:szCs w:val="28"/>
          <w:rtl w:val="0"/>
        </w:rPr>
        <w:t xml:space="preserve">　　　0⋯0λn)と，</w:t>
      </w:r>
    </w:p>
    <w:p w:rsidR="00000000" w:rsidDel="00000000" w:rsidP="00000000" w:rsidRDefault="00000000" w:rsidRPr="00000000" w14:paraId="00000021">
      <w:pPr>
        <w:pStyle w:val="Heading1"/>
        <w:keepNext w:val="1"/>
        <w:keepLines w:val="0"/>
        <w:pBdr>
          <w:top w:color="auto" w:space="0" w:sz="0" w:val="none"/>
          <w:left w:color="auto" w:space="0" w:sz="0" w:val="none"/>
          <w:bottom w:color="dddddd" w:space="2" w:sz="6" w:val="single"/>
          <w:right w:color="auto" w:space="0" w:sz="0" w:val="none"/>
        </w:pBdr>
        <w:shd w:fill="ffffff" w:val="clear"/>
        <w:spacing w:after="0" w:before="0" w:line="240" w:lineRule="auto"/>
        <w:rPr>
          <w:del w:author="takashi makabe" w:id="2" w:date="2021-12-19T05:32:21Z"/>
          <w:rFonts w:ascii="MS PGothic" w:cs="MS PGothic" w:eastAsia="MS PGothic" w:hAnsi="MS PGothic"/>
          <w:color w:val="333333"/>
          <w:sz w:val="28"/>
          <w:szCs w:val="28"/>
        </w:rPr>
      </w:pPr>
      <w:r w:rsidDel="00000000" w:rsidR="00000000" w:rsidRPr="00000000">
        <w:rPr>
          <w:rFonts w:ascii="MS PGothic" w:cs="MS PGothic" w:eastAsia="MS PGothic" w:hAnsi="MS PGothic"/>
          <w:color w:val="333333"/>
          <w:sz w:val="28"/>
          <w:szCs w:val="28"/>
          <w:rtl w:val="0"/>
        </w:rPr>
        <w:t xml:space="preserve">それに対応する固有ベクトルを並べた行で</w:t>
      </w:r>
      <w:r w:rsidDel="00000000" w:rsidR="00000000" w:rsidRPr="00000000">
        <w:rPr>
          <w:rFonts w:ascii="MS PGothic" w:cs="MS PGothic" w:eastAsia="MS PGothic" w:hAnsi="MS PGothic"/>
          <w:sz w:val="28"/>
          <w:szCs w:val="28"/>
          <w:rtl w:val="0"/>
        </w:rPr>
        <w:t xml:space="preserve">A=VΛV−1　と変形できる．</w:t>
      </w:r>
      <w:r w:rsidDel="00000000" w:rsidR="00000000" w:rsidRPr="00000000">
        <w:rPr>
          <w:rFonts w:ascii="MS PGothic" w:cs="MS PGothic" w:eastAsia="MS PGothic" w:hAnsi="MS PGothic"/>
          <w:color w:val="333333"/>
          <w:sz w:val="28"/>
          <w:szCs w:val="28"/>
          <w:rtl w:val="0"/>
        </w:rPr>
        <w:t xml:space="preserve">このように正方行列 A を上の３つの行列積に分解することを固有値分解という．</w:t>
      </w:r>
      <w:del w:author="takashi makabe" w:id="2" w:date="2021-12-19T05:32:21Z">
        <w:bookmarkStart w:colFirst="0" w:colLast="0" w:name="_t9zz4hm3n2bc" w:id="9"/>
        <w:bookmarkEnd w:id="9"/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22">
      <w:pPr>
        <w:pStyle w:val="Heading1"/>
        <w:keepNext w:val="1"/>
        <w:keepLines w:val="0"/>
        <w:pBdr>
          <w:top w:color="auto" w:space="0" w:sz="0" w:val="none"/>
          <w:left w:color="auto" w:space="0" w:sz="0" w:val="none"/>
          <w:bottom w:color="dddddd" w:space="2" w:sz="6" w:val="single"/>
          <w:right w:color="auto" w:space="0" w:sz="0" w:val="none"/>
        </w:pBdr>
        <w:shd w:fill="ffffff" w:val="clear"/>
        <w:spacing w:after="0" w:before="0" w:line="240" w:lineRule="auto"/>
        <w:rPr/>
        <w:pPrChange w:author="takashi makabe" w:id="0" w:date="2021-12-19T05:32:21Z">
          <w:pPr/>
        </w:pPrChange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keepNext w:val="1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rFonts w:ascii="MS PGothic" w:cs="MS PGothic" w:eastAsia="MS PGothic" w:hAnsi="MS PGothic"/>
          <w:b w:val="1"/>
          <w:color w:val="333333"/>
        </w:rPr>
      </w:pPr>
      <w:bookmarkStart w:colFirst="0" w:colLast="0" w:name="_gsmdk58jpvxb" w:id="10"/>
      <w:bookmarkEnd w:id="10"/>
      <w:r w:rsidDel="00000000" w:rsidR="00000000" w:rsidRPr="00000000">
        <w:rPr>
          <w:rFonts w:ascii="MS PGothic" w:cs="MS PGothic" w:eastAsia="MS PGothic" w:hAnsi="MS PGothic"/>
          <w:b w:val="1"/>
          <w:color w:val="333333"/>
          <w:rtl w:val="0"/>
        </w:rPr>
        <w:t xml:space="preserve">固有値分解の利点</w:t>
      </w:r>
    </w:p>
    <w:p w:rsidR="00000000" w:rsidDel="00000000" w:rsidP="00000000" w:rsidRDefault="00000000" w:rsidRPr="00000000" w14:paraId="00000024">
      <w:pPr>
        <w:keepNext w:val="1"/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ind w:left="720" w:hanging="360"/>
        <w:rPr>
          <w:rFonts w:ascii="MS PGothic" w:cs="MS PGothic" w:eastAsia="MS PGothic" w:hAnsi="MS PGothic"/>
          <w:sz w:val="28"/>
          <w:szCs w:val="28"/>
        </w:rPr>
      </w:pPr>
      <w:r w:rsidDel="00000000" w:rsidR="00000000" w:rsidRPr="00000000">
        <w:rPr>
          <w:rFonts w:ascii="MS PGothic" w:cs="MS PGothic" w:eastAsia="MS PGothic" w:hAnsi="MS PGothic"/>
          <w:color w:val="333333"/>
          <w:sz w:val="28"/>
          <w:szCs w:val="28"/>
          <w:rtl w:val="0"/>
        </w:rPr>
        <w:t xml:space="preserve">行列の累乗の計算が容易になる．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1"/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ind w:left="720" w:hanging="360"/>
        <w:rPr>
          <w:rFonts w:ascii="MS PGothic" w:cs="MS PGothic" w:eastAsia="MS PGothic" w:hAnsi="MS PGothic"/>
          <w:sz w:val="28"/>
          <w:szCs w:val="28"/>
        </w:rPr>
      </w:pPr>
      <w:r w:rsidDel="00000000" w:rsidR="00000000" w:rsidRPr="00000000">
        <w:rPr>
          <w:rFonts w:ascii="MS PGothic" w:cs="MS PGothic" w:eastAsia="MS PGothic" w:hAnsi="MS PGothic"/>
          <w:color w:val="333333"/>
          <w:sz w:val="28"/>
          <w:szCs w:val="28"/>
          <w:rtl w:val="0"/>
        </w:rPr>
        <w:t xml:space="preserve">Λ から行列の性質を判断できる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1"/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ind w:left="720" w:hanging="360"/>
        <w:rPr>
          <w:rFonts w:ascii="MS PGothic" w:cs="MS PGothic" w:eastAsia="MS PGothic" w:hAnsi="MS PGothic"/>
          <w:sz w:val="28"/>
          <w:szCs w:val="28"/>
          <w:rPrChange w:author="takashi makabe" w:id="5" w:date="2021-12-19T05:32:37Z">
            <w:rPr>
              <w:rFonts w:ascii="MS PGothic" w:cs="MS PGothic" w:eastAsia="MS PGothic" w:hAnsi="MS PGothic"/>
              <w:sz w:val="28"/>
              <w:szCs w:val="28"/>
            </w:rPr>
          </w:rPrChange>
        </w:rPr>
        <w:pPrChange w:author="takashi makabe" w:id="0" w:date="2021-12-19T05:32:37Z">
          <w:pPr>
            <w:keepNext w:val="1"/>
            <w:numPr>
              <w:ilvl w:val="0"/>
              <w:numId w:val="1"/>
            </w:numPr>
            <w:pBdr>
              <w:top w:color="auto" w:space="0" w:sz="0" w:val="none"/>
              <w:bottom w:color="auto" w:space="0" w:sz="0" w:val="none"/>
              <w:right w:color="auto" w:space="0" w:sz="0" w:val="none"/>
              <w:between w:color="auto" w:space="0" w:sz="0" w:val="none"/>
            </w:pBdr>
            <w:shd w:fill="ffffff" w:val="clear"/>
            <w:spacing w:after="0" w:before="0" w:line="240" w:lineRule="auto"/>
            <w:ind w:left="720" w:hanging="360"/>
          </w:pPr>
        </w:pPrChange>
      </w:pPr>
      <w:r w:rsidDel="00000000" w:rsidR="00000000" w:rsidRPr="00000000">
        <w:rPr>
          <w:rFonts w:ascii="MS PGothic" w:cs="MS PGothic" w:eastAsia="MS PGothic" w:hAnsi="MS PGothic"/>
          <w:color w:val="333333"/>
          <w:sz w:val="28"/>
          <w:szCs w:val="28"/>
          <w:rtl w:val="0"/>
        </w:rPr>
        <w:t xml:space="preserve">Λ は対角行列なので，小さな値を 0 とすることが可能．計算量を落と</w:t>
      </w:r>
      <w:r w:rsidDel="00000000" w:rsidR="00000000" w:rsidRPr="00000000">
        <w:rPr>
          <w:rFonts w:ascii="MS PGothic" w:cs="MS PGothic" w:eastAsia="MS PGothic" w:hAnsi="MS PGothic"/>
          <w:color w:val="333333"/>
          <w:sz w:val="28"/>
          <w:szCs w:val="28"/>
          <w:rtl w:val="0"/>
          <w:rPrChange w:author="takashi makabe" w:id="4" w:date="2021-12-19T05:32:51Z">
            <w:rPr>
              <w:rFonts w:ascii="MS PGothic" w:cs="MS PGothic" w:eastAsia="MS PGothic" w:hAnsi="MS PGothic"/>
              <w:color w:val="333333"/>
              <w:sz w:val="28"/>
              <w:szCs w:val="28"/>
            </w:rPr>
          </w:rPrChange>
        </w:rPr>
        <w:t xml:space="preserve">せる．</w:t>
      </w:r>
    </w:p>
    <w:p w:rsidR="00000000" w:rsidDel="00000000" w:rsidP="00000000" w:rsidRDefault="00000000" w:rsidRPr="00000000" w14:paraId="00000027">
      <w:pPr>
        <w:keepNext w:val="1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ind w:left="720" w:firstLine="0"/>
        <w:rPr>
          <w:rFonts w:ascii="MS PGothic" w:cs="MS PGothic" w:eastAsia="MS PGothic" w:hAnsi="MS PGothic"/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keepNext w:val="1"/>
        <w:keepLines w:val="0"/>
        <w:pBdr>
          <w:top w:color="auto" w:space="0" w:sz="0" w:val="none"/>
          <w:left w:color="auto" w:space="0" w:sz="0" w:val="none"/>
          <w:bottom w:color="dddddd" w:space="2" w:sz="6" w:val="single"/>
          <w:right w:color="auto" w:space="0" w:sz="0" w:val="none"/>
        </w:pBdr>
        <w:shd w:fill="ffffff" w:val="clear"/>
        <w:spacing w:after="0" w:before="0" w:line="240" w:lineRule="auto"/>
        <w:rPr>
          <w:rFonts w:ascii="MS PGothic" w:cs="MS PGothic" w:eastAsia="MS PGothic" w:hAnsi="MS PGothic"/>
          <w:b w:val="1"/>
          <w:color w:val="333333"/>
          <w:sz w:val="28"/>
          <w:szCs w:val="28"/>
        </w:rPr>
      </w:pPr>
      <w:bookmarkStart w:colFirst="0" w:colLast="0" w:name="_crcqrsajfg6a" w:id="11"/>
      <w:bookmarkEnd w:id="11"/>
      <w:r w:rsidDel="00000000" w:rsidR="00000000" w:rsidRPr="00000000">
        <w:rPr>
          <w:rFonts w:ascii="MS PGothic" w:cs="MS PGothic" w:eastAsia="MS PGothic" w:hAnsi="MS PGothic"/>
          <w:b w:val="1"/>
          <w:color w:val="333333"/>
          <w:sz w:val="28"/>
          <w:szCs w:val="28"/>
          <w:rtl w:val="0"/>
        </w:rPr>
        <w:t xml:space="preserve">特異値分解</w:t>
      </w:r>
    </w:p>
    <w:p w:rsidR="00000000" w:rsidDel="00000000" w:rsidP="00000000" w:rsidRDefault="00000000" w:rsidRPr="00000000" w14:paraId="00000029">
      <w:pPr>
        <w:keepNext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rFonts w:ascii="MS PGothic" w:cs="MS PGothic" w:eastAsia="MS PGothic" w:hAnsi="MS PGothic"/>
          <w:color w:val="333333"/>
          <w:sz w:val="28"/>
          <w:szCs w:val="28"/>
        </w:rPr>
      </w:pPr>
      <w:r w:rsidDel="00000000" w:rsidR="00000000" w:rsidRPr="00000000">
        <w:rPr>
          <w:rFonts w:ascii="MS PGothic" w:cs="MS PGothic" w:eastAsia="MS PGothic" w:hAnsi="MS PGothic"/>
          <w:color w:val="333333"/>
          <w:sz w:val="28"/>
          <w:szCs w:val="28"/>
          <w:rtl w:val="0"/>
        </w:rPr>
        <w:t xml:space="preserve">　</w:t>
      </w:r>
      <w:r w:rsidDel="00000000" w:rsidR="00000000" w:rsidRPr="00000000">
        <w:rPr>
          <w:rFonts w:ascii="MS PGothic" w:cs="MS PGothic" w:eastAsia="MS PGothic" w:hAnsi="MS PGothic"/>
          <w:color w:val="333333"/>
          <w:sz w:val="28"/>
          <w:szCs w:val="28"/>
          <w:rtl w:val="0"/>
        </w:rPr>
        <w:t xml:space="preserve">固有値分解は正方行列でしかできないが，非正方行列でも似たようなことはできる．</w:t>
      </w:r>
    </w:p>
    <w:p w:rsidR="00000000" w:rsidDel="00000000" w:rsidP="00000000" w:rsidRDefault="00000000" w:rsidRPr="00000000" w14:paraId="0000002A">
      <w:pPr>
        <w:keepNext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rFonts w:ascii="MS PGothic" w:cs="MS PGothic" w:eastAsia="MS PGothic" w:hAnsi="MS PGothic"/>
          <w:color w:val="333333"/>
          <w:sz w:val="28"/>
          <w:szCs w:val="28"/>
        </w:rPr>
      </w:pPr>
      <w:r w:rsidDel="00000000" w:rsidR="00000000" w:rsidRPr="00000000">
        <w:rPr>
          <w:rFonts w:ascii="MS PGothic" w:cs="MS PGothic" w:eastAsia="MS PGothic" w:hAnsi="MS PGothic"/>
          <w:color w:val="333333"/>
          <w:sz w:val="28"/>
          <w:szCs w:val="28"/>
          <w:rtl w:val="0"/>
        </w:rPr>
        <w:t xml:space="preserve">非正方行列M を特異値分解する．</w:t>
      </w:r>
    </w:p>
    <w:p w:rsidR="00000000" w:rsidDel="00000000" w:rsidP="00000000" w:rsidRDefault="00000000" w:rsidRPr="00000000" w14:paraId="0000002B">
      <w:pPr>
        <w:keepNext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rFonts w:ascii="MS PGothic" w:cs="MS PGothic" w:eastAsia="MS PGothic" w:hAnsi="MS PGothic"/>
          <w:color w:val="333333"/>
          <w:sz w:val="28"/>
          <w:szCs w:val="28"/>
        </w:rPr>
      </w:pPr>
      <w:r w:rsidDel="00000000" w:rsidR="00000000" w:rsidRPr="00000000">
        <w:rPr>
          <w:rFonts w:ascii="MS PGothic" w:cs="MS PGothic" w:eastAsia="MS PGothic" w:hAnsi="MS PGothic"/>
          <w:color w:val="333333"/>
          <w:sz w:val="28"/>
          <w:szCs w:val="28"/>
          <w:rtl w:val="0"/>
        </w:rPr>
        <w:t xml:space="preserve">Mv→=σu→、MTu→=σv→</w:t>
      </w:r>
    </w:p>
    <w:p w:rsidR="00000000" w:rsidDel="00000000" w:rsidP="00000000" w:rsidRDefault="00000000" w:rsidRPr="00000000" w14:paraId="0000002C">
      <w:pPr>
        <w:keepNext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rFonts w:ascii="MS PGothic" w:cs="MS PGothic" w:eastAsia="MS PGothic" w:hAnsi="MS PGothic"/>
          <w:color w:val="333333"/>
          <w:sz w:val="28"/>
          <w:szCs w:val="28"/>
        </w:rPr>
      </w:pPr>
      <w:r w:rsidDel="00000000" w:rsidR="00000000" w:rsidRPr="00000000">
        <w:rPr>
          <w:rFonts w:ascii="MS PGothic" w:cs="MS PGothic" w:eastAsia="MS PGothic" w:hAnsi="MS PGothic"/>
          <w:color w:val="333333"/>
          <w:sz w:val="28"/>
          <w:szCs w:val="28"/>
          <w:rtl w:val="0"/>
        </w:rPr>
        <w:t xml:space="preserve">このような特殊な単位ベクトルがあるならば，特異値分解できる．</w:t>
      </w:r>
    </w:p>
    <w:p w:rsidR="00000000" w:rsidDel="00000000" w:rsidP="00000000" w:rsidRDefault="00000000" w:rsidRPr="00000000" w14:paraId="0000002D">
      <w:pPr>
        <w:keepNext w:val="1"/>
        <w:spacing w:after="0" w:before="0" w:line="240" w:lineRule="auto"/>
        <w:jc w:val="left"/>
        <w:rPr>
          <w:rFonts w:ascii="MS PGothic" w:cs="MS PGothic" w:eastAsia="MS PGothic" w:hAnsi="MS PGothic"/>
          <w:sz w:val="28"/>
          <w:szCs w:val="28"/>
        </w:rPr>
      </w:pPr>
      <w:r w:rsidDel="00000000" w:rsidR="00000000" w:rsidRPr="00000000">
        <w:rPr>
          <w:rFonts w:ascii="MS PGothic" w:cs="MS PGothic" w:eastAsia="MS PGothic" w:hAnsi="MS PGothic"/>
          <w:sz w:val="28"/>
          <w:szCs w:val="28"/>
          <w:rtl w:val="0"/>
        </w:rPr>
        <w:t xml:space="preserve">M=UΣV−1</w:t>
      </w:r>
    </w:p>
    <w:p w:rsidR="00000000" w:rsidDel="00000000" w:rsidP="00000000" w:rsidRDefault="00000000" w:rsidRPr="00000000" w14:paraId="0000002E">
      <w:pPr>
        <w:keepNext w:val="1"/>
        <w:spacing w:after="0" w:before="0" w:line="240" w:lineRule="auto"/>
        <w:rPr>
          <w:rFonts w:ascii="MS PGothic" w:cs="MS PGothic" w:eastAsia="MS PGothic" w:hAnsi="MS PGothic"/>
          <w:sz w:val="28"/>
          <w:szCs w:val="28"/>
        </w:rPr>
      </w:pPr>
      <w:r w:rsidDel="00000000" w:rsidR="00000000" w:rsidRPr="00000000">
        <w:rPr>
          <w:rFonts w:ascii="MS PGothic" w:cs="MS PGothic" w:eastAsia="MS PGothic" w:hAnsi="MS PGothic"/>
          <w:sz w:val="28"/>
          <w:szCs w:val="28"/>
          <w:rtl w:val="0"/>
        </w:rPr>
        <w:t xml:space="preserve">U は u→ を並べたもの，V は v→ を並べたもの．</w:t>
      </w:r>
    </w:p>
    <w:p w:rsidR="00000000" w:rsidDel="00000000" w:rsidP="00000000" w:rsidRDefault="00000000" w:rsidRPr="00000000" w14:paraId="0000002F">
      <w:pPr>
        <w:keepNext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rFonts w:ascii="MS PGothic" w:cs="MS PGothic" w:eastAsia="MS PGothic" w:hAnsi="MS PGothic"/>
          <w:color w:val="333333"/>
          <w:sz w:val="28"/>
          <w:szCs w:val="28"/>
        </w:rPr>
      </w:pPr>
      <w:r w:rsidDel="00000000" w:rsidR="00000000" w:rsidRPr="00000000">
        <w:rPr>
          <w:rFonts w:ascii="MS PGothic" w:cs="MS PGothic" w:eastAsia="MS PGothic" w:hAnsi="MS PGothic"/>
          <w:color w:val="333333"/>
          <w:sz w:val="28"/>
          <w:szCs w:val="28"/>
          <w:rtl w:val="0"/>
        </w:rPr>
        <w:t xml:space="preserve">　　　u→ を左特異ベクトル，　v→ を右特異ベクトルという．</w:t>
      </w:r>
    </w:p>
    <w:p w:rsidR="00000000" w:rsidDel="00000000" w:rsidP="00000000" w:rsidRDefault="00000000" w:rsidRPr="00000000" w14:paraId="00000030">
      <w:pPr>
        <w:keepNext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rFonts w:ascii="MS PGothic" w:cs="MS PGothic" w:eastAsia="MS PGothic" w:hAnsi="MS PGothic"/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keepNext w:val="1"/>
        <w:keepLines w:val="0"/>
        <w:pBdr>
          <w:top w:color="auto" w:space="0" w:sz="0" w:val="none"/>
          <w:left w:color="auto" w:space="0" w:sz="0" w:val="none"/>
          <w:bottom w:color="dddddd" w:space="1" w:sz="6" w:val="single"/>
          <w:right w:color="auto" w:space="0" w:sz="0" w:val="none"/>
        </w:pBdr>
        <w:shd w:fill="ffffff" w:val="clear"/>
        <w:spacing w:after="0" w:before="0" w:line="240" w:lineRule="auto"/>
        <w:rPr>
          <w:rFonts w:ascii="MS PGothic" w:cs="MS PGothic" w:eastAsia="MS PGothic" w:hAnsi="MS PGothic"/>
          <w:b w:val="1"/>
          <w:color w:val="333333"/>
          <w:sz w:val="28"/>
          <w:szCs w:val="28"/>
        </w:rPr>
      </w:pPr>
      <w:bookmarkStart w:colFirst="0" w:colLast="0" w:name="_d7th67d2ct85" w:id="12"/>
      <w:bookmarkEnd w:id="12"/>
      <w:r w:rsidDel="00000000" w:rsidR="00000000" w:rsidRPr="00000000">
        <w:rPr>
          <w:rFonts w:ascii="MS PGothic" w:cs="MS PGothic" w:eastAsia="MS PGothic" w:hAnsi="MS PGothic"/>
          <w:b w:val="1"/>
          <w:color w:val="333333"/>
          <w:sz w:val="28"/>
          <w:szCs w:val="28"/>
          <w:rtl w:val="0"/>
        </w:rPr>
        <w:t xml:space="preserve">特異値の求め方</w:t>
      </w:r>
    </w:p>
    <w:p w:rsidR="00000000" w:rsidDel="00000000" w:rsidP="00000000" w:rsidRDefault="00000000" w:rsidRPr="00000000" w14:paraId="00000032">
      <w:pPr>
        <w:keepNext w:val="1"/>
        <w:spacing w:after="0" w:before="0" w:line="240" w:lineRule="auto"/>
        <w:rPr>
          <w:rFonts w:ascii="MS PGothic" w:cs="MS PGothic" w:eastAsia="MS PGothic" w:hAnsi="MS PGothic"/>
          <w:sz w:val="28"/>
          <w:szCs w:val="28"/>
        </w:rPr>
      </w:pPr>
      <w:r w:rsidDel="00000000" w:rsidR="00000000" w:rsidRPr="00000000">
        <w:rPr>
          <w:rFonts w:ascii="MS PGothic" w:cs="MS PGothic" w:eastAsia="MS PGothic" w:hAnsi="MS PGothic"/>
          <w:sz w:val="28"/>
          <w:szCs w:val="28"/>
          <w:rtl w:val="0"/>
        </w:rPr>
        <w:t xml:space="preserve">MV=UΣ、MTU=VΣTより</w:t>
      </w:r>
    </w:p>
    <w:p w:rsidR="00000000" w:rsidDel="00000000" w:rsidP="00000000" w:rsidRDefault="00000000" w:rsidRPr="00000000" w14:paraId="00000033">
      <w:pPr>
        <w:keepNext w:val="1"/>
        <w:spacing w:after="0" w:before="0" w:line="240" w:lineRule="auto"/>
        <w:jc w:val="left"/>
        <w:rPr>
          <w:rFonts w:ascii="MS PGothic" w:cs="MS PGothic" w:eastAsia="MS PGothic" w:hAnsi="MS PGothic"/>
          <w:sz w:val="28"/>
          <w:szCs w:val="28"/>
        </w:rPr>
      </w:pPr>
      <w:r w:rsidDel="00000000" w:rsidR="00000000" w:rsidRPr="00000000">
        <w:rPr>
          <w:rFonts w:ascii="MS PGothic" w:cs="MS PGothic" w:eastAsia="MS PGothic" w:hAnsi="MS PGothic"/>
          <w:sz w:val="28"/>
          <w:szCs w:val="28"/>
          <w:rtl w:val="0"/>
        </w:rPr>
        <w:t xml:space="preserve">M=UΣV−1MT=VΣTU−1</w:t>
      </w:r>
    </w:p>
    <w:p w:rsidR="00000000" w:rsidDel="00000000" w:rsidP="00000000" w:rsidRDefault="00000000" w:rsidRPr="00000000" w14:paraId="00000034">
      <w:pPr>
        <w:keepNext w:val="1"/>
        <w:spacing w:after="0" w:before="0" w:line="240" w:lineRule="auto"/>
        <w:rPr>
          <w:rFonts w:ascii="MS PGothic" w:cs="MS PGothic" w:eastAsia="MS PGothic" w:hAnsi="MS PGothic"/>
          <w:sz w:val="28"/>
          <w:szCs w:val="28"/>
        </w:rPr>
      </w:pPr>
      <w:r w:rsidDel="00000000" w:rsidR="00000000" w:rsidRPr="00000000">
        <w:rPr>
          <w:rFonts w:ascii="MS PGothic" w:cs="MS PGothic" w:eastAsia="MS PGothic" w:hAnsi="MS PGothic"/>
          <w:sz w:val="28"/>
          <w:szCs w:val="28"/>
          <w:rtl w:val="0"/>
        </w:rPr>
        <w:t xml:space="preserve">これらの積は</w:t>
      </w:r>
    </w:p>
    <w:p w:rsidR="00000000" w:rsidDel="00000000" w:rsidP="00000000" w:rsidRDefault="00000000" w:rsidRPr="00000000" w14:paraId="00000035">
      <w:pPr>
        <w:keepNext w:val="1"/>
        <w:spacing w:after="0" w:before="0" w:line="240" w:lineRule="auto"/>
        <w:jc w:val="left"/>
        <w:rPr>
          <w:rFonts w:ascii="MS PGothic" w:cs="MS PGothic" w:eastAsia="MS PGothic" w:hAnsi="MS PGothic"/>
          <w:sz w:val="28"/>
          <w:szCs w:val="28"/>
        </w:rPr>
      </w:pPr>
      <w:r w:rsidDel="00000000" w:rsidR="00000000" w:rsidRPr="00000000">
        <w:rPr>
          <w:rFonts w:ascii="MS PGothic" w:cs="MS PGothic" w:eastAsia="MS PGothic" w:hAnsi="MS PGothic"/>
          <w:sz w:val="28"/>
          <w:szCs w:val="28"/>
          <w:rtl w:val="0"/>
        </w:rPr>
        <w:t xml:space="preserve">MMT=UΣV−1VΣTU−1=UΣΣTU−1</w:t>
      </w:r>
    </w:p>
    <w:p w:rsidR="00000000" w:rsidDel="00000000" w:rsidP="00000000" w:rsidRDefault="00000000" w:rsidRPr="00000000" w14:paraId="00000036">
      <w:pPr>
        <w:keepNext w:val="1"/>
        <w:spacing w:after="0" w:before="0" w:line="240" w:lineRule="auto"/>
        <w:rPr>
          <w:rFonts w:ascii="MS PGothic" w:cs="MS PGothic" w:eastAsia="MS PGothic" w:hAnsi="MS PGothic"/>
          <w:sz w:val="28"/>
          <w:szCs w:val="28"/>
        </w:rPr>
      </w:pPr>
      <w:r w:rsidDel="00000000" w:rsidR="00000000" w:rsidRPr="00000000">
        <w:rPr>
          <w:rFonts w:ascii="MS PGothic" w:cs="MS PGothic" w:eastAsia="MS PGothic" w:hAnsi="MS PGothic"/>
          <w:sz w:val="28"/>
          <w:szCs w:val="28"/>
          <w:rtl w:val="0"/>
        </w:rPr>
        <w:t xml:space="preserve">つまり， MMT を固有値分解すれば，その左特異ベクトルと特異値の２乗が求められる．（ただし，左特異ベクトルは単位ベクトルである）</w:t>
      </w:r>
    </w:p>
    <w:p w:rsidR="00000000" w:rsidDel="00000000" w:rsidP="00000000" w:rsidRDefault="00000000" w:rsidRPr="00000000" w14:paraId="00000037">
      <w:pPr>
        <w:keepNext w:val="1"/>
        <w:spacing w:after="0" w:before="0" w:line="240" w:lineRule="auto"/>
        <w:rPr>
          <w:rFonts w:ascii="MS PGothic" w:cs="MS PGothic" w:eastAsia="MS PGothic" w:hAnsi="MS PGothi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rFonts w:ascii="MS PGothic" w:cs="MS PGothic" w:eastAsia="MS PGothic" w:hAnsi="MS PGothic"/>
          <w:sz w:val="28"/>
          <w:szCs w:val="28"/>
        </w:rPr>
      </w:pPr>
      <w:r w:rsidDel="00000000" w:rsidR="00000000" w:rsidRPr="00000000">
        <w:rPr>
          <w:rFonts w:ascii="MS PGothic" w:cs="MS PGothic" w:eastAsia="MS PGothic" w:hAnsi="MS PGothic"/>
          <w:color w:val="333333"/>
          <w:sz w:val="28"/>
          <w:szCs w:val="28"/>
          <w:rtl w:val="0"/>
        </w:rPr>
        <w:t xml:space="preserve">同様に，</w:t>
      </w:r>
      <w:r w:rsidDel="00000000" w:rsidR="00000000" w:rsidRPr="00000000">
        <w:rPr>
          <w:rFonts w:ascii="MS PGothic" w:cs="MS PGothic" w:eastAsia="MS PGothic" w:hAnsi="MS PGothic"/>
          <w:sz w:val="28"/>
          <w:szCs w:val="28"/>
          <w:rtl w:val="0"/>
        </w:rPr>
        <w:t xml:space="preserve">MTM=VΣU−1UΣTV−1=VΣTΣV−1</w:t>
      </w:r>
    </w:p>
    <w:p w:rsidR="00000000" w:rsidDel="00000000" w:rsidP="00000000" w:rsidRDefault="00000000" w:rsidRPr="00000000" w14:paraId="00000039">
      <w:pPr>
        <w:keepNext w:val="1"/>
        <w:spacing w:after="0" w:before="0" w:line="240" w:lineRule="auto"/>
        <w:rPr>
          <w:rFonts w:ascii="MS PGothic" w:cs="MS PGothic" w:eastAsia="MS PGothic" w:hAnsi="MS PGothic"/>
          <w:sz w:val="28"/>
          <w:szCs w:val="28"/>
        </w:rPr>
      </w:pPr>
      <w:r w:rsidDel="00000000" w:rsidR="00000000" w:rsidRPr="00000000">
        <w:rPr>
          <w:rFonts w:ascii="MS PGothic" w:cs="MS PGothic" w:eastAsia="MS PGothic" w:hAnsi="MS PGothic"/>
          <w:sz w:val="28"/>
          <w:szCs w:val="28"/>
          <w:rtl w:val="0"/>
        </w:rPr>
        <w:t xml:space="preserve">から，右特異ベクトルと特異値の2乗が求められる．</w:t>
      </w:r>
    </w:p>
    <w:p w:rsidR="00000000" w:rsidDel="00000000" w:rsidP="00000000" w:rsidRDefault="00000000" w:rsidRPr="00000000" w14:paraId="0000003A">
      <w:pPr>
        <w:keepNext w:val="1"/>
        <w:spacing w:after="0" w:before="0" w:line="240" w:lineRule="auto"/>
        <w:rPr>
          <w:rFonts w:ascii="MS PGothic" w:cs="MS PGothic" w:eastAsia="MS PGothic" w:hAnsi="MS PGothi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keepNext w:val="1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rFonts w:ascii="MS PGothic" w:cs="MS PGothic" w:eastAsia="MS PGothic" w:hAnsi="MS PGothic"/>
          <w:b w:val="1"/>
          <w:color w:val="333333"/>
        </w:rPr>
      </w:pPr>
      <w:bookmarkStart w:colFirst="0" w:colLast="0" w:name="_dcvrpdwwpnpl" w:id="13"/>
      <w:bookmarkEnd w:id="13"/>
      <w:r w:rsidDel="00000000" w:rsidR="00000000" w:rsidRPr="00000000">
        <w:rPr>
          <w:rFonts w:ascii="MS PGothic" w:cs="MS PGothic" w:eastAsia="MS PGothic" w:hAnsi="MS PGothic"/>
          <w:b w:val="1"/>
          <w:color w:val="333333"/>
          <w:rtl w:val="0"/>
        </w:rPr>
        <w:t xml:space="preserve">特異値分解の利点</w:t>
      </w:r>
    </w:p>
    <w:p w:rsidR="00000000" w:rsidDel="00000000" w:rsidP="00000000" w:rsidRDefault="00000000" w:rsidRPr="00000000" w14:paraId="0000003C">
      <w:pPr>
        <w:keepNext w:val="1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ind w:left="720" w:firstLine="0"/>
        <w:rPr>
          <w:rFonts w:ascii="MS PGothic" w:cs="MS PGothic" w:eastAsia="MS PGothic" w:hAnsi="MS PGothic"/>
          <w:b w:val="1"/>
          <w:color w:val="333333"/>
          <w:sz w:val="28"/>
          <w:szCs w:val="28"/>
        </w:rPr>
      </w:pPr>
      <w:r w:rsidDel="00000000" w:rsidR="00000000" w:rsidRPr="00000000">
        <w:rPr>
          <w:rFonts w:ascii="MS PGothic" w:cs="MS PGothic" w:eastAsia="MS PGothic" w:hAnsi="MS PGothic"/>
          <w:color w:val="333333"/>
          <w:sz w:val="28"/>
          <w:szCs w:val="28"/>
          <w:rtl w:val="0"/>
        </w:rPr>
        <w:t xml:space="preserve">非正方行列は累乗できない．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1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ind w:left="720" w:firstLine="0"/>
        <w:rPr>
          <w:rFonts w:ascii="MS PGothic" w:cs="MS PGothic" w:eastAsia="MS PGothic" w:hAnsi="MS PGothic"/>
          <w:b w:val="1"/>
          <w:color w:val="333333"/>
          <w:sz w:val="28"/>
          <w:szCs w:val="28"/>
        </w:rPr>
      </w:pPr>
      <w:r w:rsidDel="00000000" w:rsidR="00000000" w:rsidRPr="00000000">
        <w:rPr>
          <w:rFonts w:ascii="MS PGothic" w:cs="MS PGothic" w:eastAsia="MS PGothic" w:hAnsi="MS PGothic"/>
          <w:color w:val="333333"/>
          <w:sz w:val="28"/>
          <w:szCs w:val="28"/>
          <w:rtl w:val="0"/>
        </w:rPr>
        <w:t xml:space="preserve">Σ から行列の性質を判断できる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1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ind w:left="720" w:firstLine="0"/>
        <w:rPr>
          <w:rFonts w:ascii="MS PGothic" w:cs="MS PGothic" w:eastAsia="MS PGothic" w:hAnsi="MS PGothic"/>
          <w:color w:val="333333"/>
          <w:sz w:val="28"/>
          <w:szCs w:val="28"/>
        </w:rPr>
      </w:pPr>
      <w:r w:rsidDel="00000000" w:rsidR="00000000" w:rsidRPr="00000000">
        <w:rPr>
          <w:rFonts w:ascii="MS PGothic" w:cs="MS PGothic" w:eastAsia="MS PGothic" w:hAnsi="MS PGothic"/>
          <w:color w:val="333333"/>
          <w:sz w:val="28"/>
          <w:szCs w:val="28"/>
          <w:rtl w:val="0"/>
        </w:rPr>
        <w:t xml:space="preserve">Σ は対角行列なので，小さな値を 0 とすることが可能．計算量を落とせる．（特異値は降順に並べる．）</w:t>
      </w:r>
    </w:p>
    <w:p w:rsidR="00000000" w:rsidDel="00000000" w:rsidP="00000000" w:rsidRDefault="00000000" w:rsidRPr="00000000" w14:paraId="0000003F">
      <w:pPr>
        <w:keepNext w:val="1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ind w:left="0" w:firstLine="0"/>
        <w:rPr>
          <w:rFonts w:ascii="MS PGothic" w:cs="MS PGothic" w:eastAsia="MS PGothic" w:hAnsi="MS PGothic"/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b0e0e6" w:val="clear"/>
        <w:spacing w:after="360" w:before="360" w:lineRule="auto"/>
        <w:ind w:left="720" w:hanging="360"/>
        <w:rPr>
          <w:rFonts w:ascii="MS PGothic" w:cs="MS PGothic" w:eastAsia="MS PGothic" w:hAnsi="MS PGothic"/>
          <w:sz w:val="28"/>
          <w:szCs w:val="28"/>
        </w:rPr>
      </w:pPr>
      <w:r w:rsidDel="00000000" w:rsidR="00000000" w:rsidRPr="00000000">
        <w:rPr>
          <w:rFonts w:ascii="MS PGothic" w:cs="MS PGothic" w:eastAsia="MS PGothic" w:hAnsi="MS PGothic"/>
          <w:sz w:val="28"/>
          <w:szCs w:val="28"/>
          <w:rtl w:val="0"/>
        </w:rPr>
        <w:t xml:space="preserve">特に、機械学習に関係する事としては以下の例がある。 与えられた２つの画像の特異値の大きい部分が同じであれば、それらは同じではないか。 機械学習の前処理において、特異値分解してあるもの同士でまとめると、教師なしでもそれらは同じものだと言えるのではないか。</w:t>
      </w:r>
    </w:p>
    <w:p w:rsidR="00000000" w:rsidDel="00000000" w:rsidP="00000000" w:rsidRDefault="00000000" w:rsidRPr="00000000" w14:paraId="0000004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80" w:before="880" w:lineRule="auto"/>
        <w:ind w:left="0" w:firstLine="0"/>
        <w:rPr>
          <w:rFonts w:ascii="MS PGothic" w:cs="MS PGothic" w:eastAsia="MS PGothic" w:hAnsi="MS PGothi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80" w:before="880" w:lineRule="auto"/>
        <w:ind w:left="0" w:firstLine="0"/>
        <w:rPr>
          <w:rFonts w:ascii="MS PGothic" w:cs="MS PGothic" w:eastAsia="MS PGothic" w:hAnsi="MS PGothi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80" w:before="880" w:lineRule="auto"/>
        <w:ind w:left="0" w:firstLine="0"/>
        <w:rPr>
          <w:rFonts w:ascii="MS PGothic" w:cs="MS PGothic" w:eastAsia="MS PGothic" w:hAnsi="MS PGothi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80" w:before="880" w:lineRule="auto"/>
        <w:ind w:left="0" w:firstLine="0"/>
        <w:rPr>
          <w:rFonts w:ascii="MS PGothic" w:cs="MS PGothic" w:eastAsia="MS PGothic" w:hAnsi="MS PGothi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80" w:before="880" w:lineRule="auto"/>
        <w:ind w:left="0" w:firstLine="0"/>
        <w:rPr>
          <w:rFonts w:ascii="MS PGothic" w:cs="MS PGothic" w:eastAsia="MS PGothic" w:hAnsi="MS PGothi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80" w:before="880" w:lineRule="auto"/>
        <w:ind w:left="0" w:firstLine="0"/>
        <w:rPr>
          <w:rFonts w:ascii="MS PGothic" w:cs="MS PGothic" w:eastAsia="MS PGothic" w:hAnsi="MS PGothi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80" w:before="880" w:lineRule="auto"/>
        <w:ind w:left="0" w:firstLine="0"/>
        <w:rPr>
          <w:rFonts w:ascii="MS PGothic" w:cs="MS PGothic" w:eastAsia="MS PGothic" w:hAnsi="MS PGothic"/>
          <w:sz w:val="28"/>
          <w:szCs w:val="28"/>
        </w:rPr>
      </w:pPr>
      <w:r w:rsidDel="00000000" w:rsidR="00000000" w:rsidRPr="00000000">
        <w:rPr>
          <w:rFonts w:ascii="MS PGothic" w:cs="MS PGothic" w:eastAsia="MS PGothic" w:hAnsi="MS PGothic"/>
          <w:sz w:val="28"/>
          <w:szCs w:val="28"/>
          <w:rtl w:val="0"/>
        </w:rPr>
        <w:t xml:space="preserve">２.確率・統計</w:t>
      </w:r>
    </w:p>
    <w:p w:rsidR="00000000" w:rsidDel="00000000" w:rsidP="00000000" w:rsidRDefault="00000000" w:rsidRPr="00000000" w14:paraId="0000004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80" w:before="880" w:lineRule="auto"/>
        <w:ind w:left="0" w:firstLine="0"/>
        <w:rPr>
          <w:rFonts w:ascii="MS PGothic" w:cs="MS PGothic" w:eastAsia="MS PGothic" w:hAnsi="MS PGothic"/>
          <w:sz w:val="28"/>
          <w:szCs w:val="28"/>
        </w:rPr>
      </w:pPr>
      <w:r w:rsidDel="00000000" w:rsidR="00000000" w:rsidRPr="00000000">
        <w:rPr>
          <w:rFonts w:ascii="MS PGothic" w:cs="MS PGothic" w:eastAsia="MS PGothic" w:hAnsi="MS PGothic"/>
          <w:sz w:val="28"/>
          <w:szCs w:val="28"/>
          <w:rtl w:val="0"/>
        </w:rPr>
        <w:t xml:space="preserve">集合とは、事象の集まり</w:t>
      </w:r>
    </w:p>
    <w:p w:rsidR="00000000" w:rsidDel="00000000" w:rsidP="00000000" w:rsidRDefault="00000000" w:rsidRPr="00000000" w14:paraId="0000004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80" w:before="880" w:lineRule="auto"/>
        <w:ind w:left="0" w:firstLine="0"/>
        <w:rPr>
          <w:rFonts w:ascii="MS PGothic" w:cs="MS PGothic" w:eastAsia="MS PGothic" w:hAnsi="MS PGothic"/>
          <w:sz w:val="28"/>
          <w:szCs w:val="28"/>
        </w:rPr>
      </w:pPr>
      <w:r w:rsidDel="00000000" w:rsidR="00000000" w:rsidRPr="00000000">
        <w:rPr>
          <w:rFonts w:ascii="MS PGothic" w:cs="MS PGothic" w:eastAsia="MS PGothic" w:hAnsi="MS PGothic"/>
          <w:sz w:val="28"/>
          <w:szCs w:val="28"/>
          <w:rtl w:val="0"/>
        </w:rPr>
        <w:t xml:space="preserve">確率は、その事業eventの発生する頻度、頻度確率（客観確率）またはその信念の度合い（主観確率＝ベイズ確率）</w:t>
      </w:r>
    </w:p>
    <w:p w:rsidR="00000000" w:rsidDel="00000000" w:rsidP="00000000" w:rsidRDefault="00000000" w:rsidRPr="00000000" w14:paraId="0000004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80" w:before="880" w:lineRule="auto"/>
        <w:ind w:left="0" w:firstLine="0"/>
        <w:rPr>
          <w:rFonts w:ascii="MS PGothic" w:cs="MS PGothic" w:eastAsia="MS PGothic" w:hAnsi="MS PGothic"/>
          <w:sz w:val="28"/>
          <w:szCs w:val="28"/>
        </w:rPr>
      </w:pPr>
      <w:r w:rsidDel="00000000" w:rsidR="00000000" w:rsidRPr="00000000">
        <w:rPr>
          <w:rFonts w:ascii="MS PGothic" w:cs="MS PGothic" w:eastAsia="MS PGothic" w:hAnsi="MS PGothic"/>
          <w:sz w:val="28"/>
          <w:szCs w:val="28"/>
          <w:rtl w:val="0"/>
        </w:rPr>
        <w:t xml:space="preserve">統計は記述統計と推測統計に分けられ、</w:t>
      </w:r>
    </w:p>
    <w:p w:rsidR="00000000" w:rsidDel="00000000" w:rsidP="00000000" w:rsidRDefault="00000000" w:rsidRPr="00000000" w14:paraId="0000004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80" w:before="880" w:lineRule="auto"/>
        <w:ind w:left="0" w:firstLine="0"/>
        <w:rPr>
          <w:rFonts w:ascii="MS PGothic" w:cs="MS PGothic" w:eastAsia="MS PGothic" w:hAnsi="MS PGothic"/>
          <w:sz w:val="28"/>
          <w:szCs w:val="28"/>
        </w:rPr>
      </w:pPr>
      <w:r w:rsidDel="00000000" w:rsidR="00000000" w:rsidRPr="00000000">
        <w:rPr>
          <w:rFonts w:ascii="MS PGothic" w:cs="MS PGothic" w:eastAsia="MS PGothic" w:hAnsi="MS PGothic"/>
          <w:sz w:val="28"/>
          <w:szCs w:val="28"/>
          <w:rtl w:val="0"/>
        </w:rPr>
        <w:t xml:space="preserve">記述統計は集団の性質を要約し記述すること、</w:t>
      </w:r>
    </w:p>
    <w:p w:rsidR="00000000" w:rsidDel="00000000" w:rsidP="00000000" w:rsidRDefault="00000000" w:rsidRPr="00000000" w14:paraId="0000004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80" w:before="880" w:lineRule="auto"/>
        <w:ind w:left="0" w:firstLine="0"/>
        <w:rPr>
          <w:rFonts w:ascii="MS PGothic" w:cs="MS PGothic" w:eastAsia="MS PGothic" w:hAnsi="MS PGothic"/>
          <w:sz w:val="28"/>
          <w:szCs w:val="28"/>
        </w:rPr>
      </w:pPr>
      <w:r w:rsidDel="00000000" w:rsidR="00000000" w:rsidRPr="00000000">
        <w:rPr>
          <w:rFonts w:ascii="MS PGothic" w:cs="MS PGothic" w:eastAsia="MS PGothic" w:hAnsi="MS PGothic"/>
          <w:sz w:val="28"/>
          <w:szCs w:val="28"/>
          <w:rtl w:val="0"/>
        </w:rPr>
        <w:t xml:space="preserve">推測統計は集団から一部を取り出し(標本）て元の集団（母集団）の性質を推測するもの</w:t>
      </w:r>
    </w:p>
    <w:p w:rsidR="00000000" w:rsidDel="00000000" w:rsidP="00000000" w:rsidRDefault="00000000" w:rsidRPr="00000000" w14:paraId="0000004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80" w:before="880" w:lineRule="auto"/>
        <w:ind w:left="0" w:firstLine="0"/>
        <w:rPr>
          <w:rFonts w:ascii="MS PGothic" w:cs="MS PGothic" w:eastAsia="MS PGothic" w:hAnsi="MS PGothic"/>
          <w:sz w:val="28"/>
          <w:szCs w:val="28"/>
        </w:rPr>
      </w:pPr>
      <w:r w:rsidDel="00000000" w:rsidR="00000000" w:rsidRPr="00000000">
        <w:rPr>
          <w:rFonts w:ascii="MS PGothic" w:cs="MS PGothic" w:eastAsia="MS PGothic" w:hAnsi="MS PGothic"/>
          <w:sz w:val="28"/>
          <w:szCs w:val="28"/>
          <w:rtl w:val="0"/>
        </w:rPr>
        <w:t xml:space="preserve">集団の性質を表すために確率分布を利用することができ、期待値や分散／標準偏差、分布間の相関を表す 共分散などが指標として用いられる。</w:t>
      </w:r>
    </w:p>
    <w:p w:rsidR="00000000" w:rsidDel="00000000" w:rsidP="00000000" w:rsidRDefault="00000000" w:rsidRPr="00000000" w14:paraId="0000004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80" w:before="880" w:lineRule="auto"/>
        <w:ind w:left="0" w:firstLine="0"/>
        <w:rPr>
          <w:rFonts w:ascii="MS PGothic" w:cs="MS PGothic" w:eastAsia="MS PGothic" w:hAnsi="MS PGothic"/>
          <w:sz w:val="28"/>
          <w:szCs w:val="28"/>
        </w:rPr>
      </w:pPr>
      <w:r w:rsidDel="00000000" w:rsidR="00000000" w:rsidRPr="00000000">
        <w:rPr>
          <w:rFonts w:ascii="MS PGothic" w:cs="MS PGothic" w:eastAsia="MS PGothic" w:hAnsi="MS PGothic"/>
          <w:sz w:val="28"/>
          <w:szCs w:val="28"/>
          <w:rtl w:val="0"/>
        </w:rPr>
        <w:t xml:space="preserve">条件付き確率：P（B｜A)=P(A交わりB）／P（B）</w:t>
      </w:r>
    </w:p>
    <w:p w:rsidR="00000000" w:rsidDel="00000000" w:rsidP="00000000" w:rsidRDefault="00000000" w:rsidRPr="00000000" w14:paraId="0000004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80" w:before="880" w:lineRule="auto"/>
        <w:ind w:left="0" w:firstLine="0"/>
        <w:rPr>
          <w:rFonts w:ascii="MS PGothic" w:cs="MS PGothic" w:eastAsia="MS PGothic" w:hAnsi="MS PGothic"/>
          <w:sz w:val="28"/>
          <w:szCs w:val="28"/>
        </w:rPr>
      </w:pPr>
      <w:r w:rsidDel="00000000" w:rsidR="00000000" w:rsidRPr="00000000">
        <w:rPr>
          <w:rFonts w:ascii="MS PGothic" w:cs="MS PGothic" w:eastAsia="MS PGothic" w:hAnsi="MS PGothic"/>
          <w:sz w:val="28"/>
          <w:szCs w:val="28"/>
          <w:rtl w:val="0"/>
        </w:rPr>
        <w:t xml:space="preserve">ベイズの法則：P（A)P(B|A)=P(B)P(A|B)</w:t>
      </w:r>
    </w:p>
    <w:p w:rsidR="00000000" w:rsidDel="00000000" w:rsidP="00000000" w:rsidRDefault="00000000" w:rsidRPr="00000000" w14:paraId="0000005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80" w:before="880" w:lineRule="auto"/>
        <w:ind w:left="0" w:firstLine="0"/>
        <w:rPr>
          <w:rFonts w:ascii="MS PGothic" w:cs="MS PGothic" w:eastAsia="MS PGothic" w:hAnsi="MS PGothic"/>
          <w:sz w:val="28"/>
          <w:szCs w:val="28"/>
        </w:rPr>
      </w:pPr>
      <w:r w:rsidDel="00000000" w:rsidR="00000000" w:rsidRPr="00000000">
        <w:rPr>
          <w:rFonts w:ascii="MS PGothic" w:cs="MS PGothic" w:eastAsia="MS PGothic" w:hAnsi="MS PGothic"/>
          <w:sz w:val="28"/>
          <w:szCs w:val="28"/>
          <w:rtl w:val="0"/>
        </w:rPr>
        <w:t xml:space="preserve">確率変数：事象と結び付けられた数値、</w:t>
      </w:r>
    </w:p>
    <w:p w:rsidR="00000000" w:rsidDel="00000000" w:rsidP="00000000" w:rsidRDefault="00000000" w:rsidRPr="00000000" w14:paraId="0000005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80" w:before="880" w:lineRule="auto"/>
        <w:ind w:left="0" w:firstLine="0"/>
        <w:rPr>
          <w:rFonts w:ascii="MS PGothic" w:cs="MS PGothic" w:eastAsia="MS PGothic" w:hAnsi="MS PGothic"/>
          <w:sz w:val="28"/>
          <w:szCs w:val="28"/>
        </w:rPr>
      </w:pPr>
      <w:r w:rsidDel="00000000" w:rsidR="00000000" w:rsidRPr="00000000">
        <w:rPr>
          <w:rFonts w:ascii="MS PGothic" w:cs="MS PGothic" w:eastAsia="MS PGothic" w:hAnsi="MS PGothic"/>
          <w:sz w:val="28"/>
          <w:szCs w:val="28"/>
          <w:rtl w:val="0"/>
        </w:rPr>
        <w:t xml:space="preserve">確率分布：事象の発生する確率の分布</w:t>
      </w:r>
    </w:p>
    <w:p w:rsidR="00000000" w:rsidDel="00000000" w:rsidP="00000000" w:rsidRDefault="00000000" w:rsidRPr="00000000" w14:paraId="0000005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80" w:before="880" w:lineRule="auto"/>
        <w:ind w:left="0" w:firstLine="0"/>
        <w:rPr>
          <w:rFonts w:ascii="MS PGothic" w:cs="MS PGothic" w:eastAsia="MS PGothic" w:hAnsi="MS PGothic"/>
          <w:sz w:val="28"/>
          <w:szCs w:val="28"/>
        </w:rPr>
      </w:pPr>
      <w:r w:rsidDel="00000000" w:rsidR="00000000" w:rsidRPr="00000000">
        <w:rPr>
          <w:rFonts w:ascii="MS PGothic" w:cs="MS PGothic" w:eastAsia="MS PGothic" w:hAnsi="MS PGothic"/>
          <w:sz w:val="28"/>
          <w:szCs w:val="28"/>
          <w:rtl w:val="0"/>
        </w:rPr>
        <w:t xml:space="preserve">期待値：分布における確率変数の平均の値、またはありえそうな値（離散的な場合と連続的な場合）</w:t>
      </w:r>
    </w:p>
    <w:p w:rsidR="00000000" w:rsidDel="00000000" w:rsidP="00000000" w:rsidRDefault="00000000" w:rsidRPr="00000000" w14:paraId="0000005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80" w:before="880" w:lineRule="auto"/>
        <w:ind w:left="0" w:firstLine="0"/>
        <w:rPr>
          <w:rFonts w:ascii="MS PGothic" w:cs="MS PGothic" w:eastAsia="MS PGothic" w:hAnsi="MS PGothic"/>
          <w:sz w:val="28"/>
          <w:szCs w:val="28"/>
        </w:rPr>
      </w:pPr>
      <w:r w:rsidDel="00000000" w:rsidR="00000000" w:rsidRPr="00000000">
        <w:rPr>
          <w:rFonts w:ascii="MS PGothic" w:cs="MS PGothic" w:eastAsia="MS PGothic" w:hAnsi="MS PGothic"/>
          <w:sz w:val="28"/>
          <w:szCs w:val="28"/>
          <w:rtl w:val="0"/>
        </w:rPr>
        <w:t xml:space="preserve">分散：データの散らばり具合＝二乗の平均ー平均の二乗　（標準偏差は分散の平方根）</w:t>
      </w:r>
    </w:p>
    <w:p w:rsidR="00000000" w:rsidDel="00000000" w:rsidP="00000000" w:rsidRDefault="00000000" w:rsidRPr="00000000" w14:paraId="0000005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80" w:before="880" w:lineRule="auto"/>
        <w:ind w:left="0" w:firstLine="0"/>
        <w:rPr>
          <w:rFonts w:ascii="MS PGothic" w:cs="MS PGothic" w:eastAsia="MS PGothic" w:hAnsi="MS PGothic"/>
          <w:sz w:val="28"/>
          <w:szCs w:val="28"/>
        </w:rPr>
      </w:pPr>
      <w:r w:rsidDel="00000000" w:rsidR="00000000" w:rsidRPr="00000000">
        <w:rPr>
          <w:rFonts w:ascii="MS PGothic" w:cs="MS PGothic" w:eastAsia="MS PGothic" w:hAnsi="MS PGothic"/>
          <w:sz w:val="28"/>
          <w:szCs w:val="28"/>
          <w:rtl w:val="0"/>
        </w:rPr>
        <w:t xml:space="preserve">様々な確率分布</w:t>
      </w:r>
    </w:p>
    <w:p w:rsidR="00000000" w:rsidDel="00000000" w:rsidP="00000000" w:rsidRDefault="00000000" w:rsidRPr="00000000" w14:paraId="0000005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80" w:before="880" w:lineRule="auto"/>
        <w:ind w:left="0" w:firstLine="0"/>
        <w:rPr>
          <w:rFonts w:ascii="MS PGothic" w:cs="MS PGothic" w:eastAsia="MS PGothic" w:hAnsi="MS PGothic"/>
          <w:sz w:val="28"/>
          <w:szCs w:val="28"/>
        </w:rPr>
      </w:pPr>
      <w:r w:rsidDel="00000000" w:rsidR="00000000" w:rsidRPr="00000000">
        <w:rPr>
          <w:rFonts w:ascii="MS PGothic" w:cs="MS PGothic" w:eastAsia="MS PGothic" w:hAnsi="MS PGothic"/>
          <w:sz w:val="28"/>
          <w:szCs w:val="28"/>
          <w:rtl w:val="0"/>
        </w:rPr>
        <w:t xml:space="preserve">ベルヌーイ分布：コイントスのイメージ</w:t>
      </w:r>
    </w:p>
    <w:p w:rsidR="00000000" w:rsidDel="00000000" w:rsidP="00000000" w:rsidRDefault="00000000" w:rsidRPr="00000000" w14:paraId="0000005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80" w:before="880" w:lineRule="auto"/>
        <w:ind w:left="0" w:firstLine="0"/>
        <w:rPr>
          <w:rFonts w:ascii="MS PGothic" w:cs="MS PGothic" w:eastAsia="MS PGothic" w:hAnsi="MS PGothic"/>
          <w:sz w:val="28"/>
          <w:szCs w:val="28"/>
        </w:rPr>
      </w:pPr>
      <w:r w:rsidDel="00000000" w:rsidR="00000000" w:rsidRPr="00000000">
        <w:rPr>
          <w:rFonts w:ascii="MS PGothic" w:cs="MS PGothic" w:eastAsia="MS PGothic" w:hAnsi="MS PGothic"/>
          <w:sz w:val="28"/>
          <w:szCs w:val="28"/>
          <w:rtl w:val="0"/>
        </w:rPr>
        <w:t xml:space="preserve">マルチヌーイ（カテゴリカル）分布：サイコロを転がすイメージ</w:t>
      </w:r>
    </w:p>
    <w:p w:rsidR="00000000" w:rsidDel="00000000" w:rsidP="00000000" w:rsidRDefault="00000000" w:rsidRPr="00000000" w14:paraId="0000005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80" w:before="880" w:lineRule="auto"/>
        <w:ind w:left="0" w:firstLine="0"/>
        <w:rPr>
          <w:rFonts w:ascii="MS PGothic" w:cs="MS PGothic" w:eastAsia="MS PGothic" w:hAnsi="MS PGothic"/>
          <w:sz w:val="28"/>
          <w:szCs w:val="28"/>
        </w:rPr>
      </w:pPr>
      <w:r w:rsidDel="00000000" w:rsidR="00000000" w:rsidRPr="00000000">
        <w:rPr>
          <w:rFonts w:ascii="MS PGothic" w:cs="MS PGothic" w:eastAsia="MS PGothic" w:hAnsi="MS PGothic"/>
          <w:sz w:val="28"/>
          <w:szCs w:val="28"/>
          <w:rtl w:val="0"/>
        </w:rPr>
        <w:t xml:space="preserve">二項分布：ベルヌーイ分布の多試行版</w:t>
      </w:r>
    </w:p>
    <w:p w:rsidR="00000000" w:rsidDel="00000000" w:rsidP="00000000" w:rsidRDefault="00000000" w:rsidRPr="00000000" w14:paraId="0000005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80" w:before="880" w:lineRule="auto"/>
        <w:ind w:left="0" w:firstLine="0"/>
        <w:rPr>
          <w:rFonts w:ascii="MS PGothic" w:cs="MS PGothic" w:eastAsia="MS PGothic" w:hAnsi="MS PGothic"/>
          <w:sz w:val="28"/>
          <w:szCs w:val="28"/>
        </w:rPr>
      </w:pPr>
      <w:r w:rsidDel="00000000" w:rsidR="00000000" w:rsidRPr="00000000">
        <w:rPr>
          <w:rFonts w:ascii="MS PGothic" w:cs="MS PGothic" w:eastAsia="MS PGothic" w:hAnsi="MS PGothic"/>
          <w:sz w:val="28"/>
          <w:szCs w:val="28"/>
          <w:rtl w:val="0"/>
        </w:rPr>
        <w:t xml:space="preserve">　期待値　E(x)=np   分散V(x)＝np(1-p)</w:t>
      </w:r>
    </w:p>
    <w:p w:rsidR="00000000" w:rsidDel="00000000" w:rsidP="00000000" w:rsidRDefault="00000000" w:rsidRPr="00000000" w14:paraId="0000005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80" w:before="880" w:lineRule="auto"/>
        <w:ind w:left="0" w:firstLine="0"/>
        <w:rPr>
          <w:rFonts w:ascii="MS PGothic" w:cs="MS PGothic" w:eastAsia="MS PGothic" w:hAnsi="MS PGothic"/>
          <w:sz w:val="28"/>
          <w:szCs w:val="28"/>
        </w:rPr>
      </w:pPr>
      <w:r w:rsidDel="00000000" w:rsidR="00000000" w:rsidRPr="00000000">
        <w:rPr>
          <w:rFonts w:ascii="MS PGothic" w:cs="MS PGothic" w:eastAsia="MS PGothic" w:hAnsi="MS PGothic"/>
          <w:sz w:val="28"/>
          <w:szCs w:val="28"/>
          <w:rtl w:val="0"/>
        </w:rPr>
        <w:t xml:space="preserve">ガウス分布（正規分布）：釣鐘型の連続分布</w:t>
      </w:r>
    </w:p>
    <w:p w:rsidR="00000000" w:rsidDel="00000000" w:rsidP="00000000" w:rsidRDefault="00000000" w:rsidRPr="00000000" w14:paraId="0000005A">
      <w:pPr>
        <w:rPr>
          <w:rFonts w:ascii="MS PGothic" w:cs="MS PGothic" w:eastAsia="MS PGothic" w:hAnsi="MS PGothi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MS PGothic" w:cs="MS PGothic" w:eastAsia="MS PGothic" w:hAnsi="MS PGothi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MS PGothic" w:cs="MS PGothic" w:eastAsia="MS PGothic" w:hAnsi="MS PGothi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MS PGothic" w:cs="MS PGothic" w:eastAsia="MS PGothic" w:hAnsi="MS PGothic"/>
          <w:sz w:val="28"/>
          <w:szCs w:val="28"/>
        </w:rPr>
      </w:pPr>
      <w:r w:rsidDel="00000000" w:rsidR="00000000" w:rsidRPr="00000000">
        <w:rPr>
          <w:rFonts w:ascii="MS PGothic" w:cs="MS PGothic" w:eastAsia="MS PGothic" w:hAnsi="MS PGothic"/>
          <w:sz w:val="28"/>
          <w:szCs w:val="28"/>
          <w:rtl w:val="0"/>
        </w:rPr>
        <w:t xml:space="preserve">３.情報理論</w:t>
      </w:r>
    </w:p>
    <w:p w:rsidR="00000000" w:rsidDel="00000000" w:rsidP="00000000" w:rsidRDefault="00000000" w:rsidRPr="00000000" w14:paraId="0000005E">
      <w:pPr>
        <w:rPr>
          <w:rFonts w:ascii="MS PGothic" w:cs="MS PGothic" w:eastAsia="MS PGothic" w:hAnsi="MS PGothic"/>
          <w:sz w:val="28"/>
          <w:szCs w:val="28"/>
        </w:rPr>
      </w:pPr>
      <w:r w:rsidDel="00000000" w:rsidR="00000000" w:rsidRPr="00000000">
        <w:rPr>
          <w:rFonts w:ascii="MS PGothic" w:cs="MS PGothic" w:eastAsia="MS PGothic" w:hAnsi="MS PGothic"/>
          <w:sz w:val="28"/>
          <w:szCs w:val="28"/>
          <w:rtl w:val="0"/>
        </w:rPr>
        <w:t xml:space="preserve">情報の変化は直感的には比率で捉えていると考えられる。珍しい（発生確率が低い）事象の方が情報量は大きいと考えられ、その大きさは</w:t>
      </w:r>
    </w:p>
    <w:p w:rsidR="00000000" w:rsidDel="00000000" w:rsidP="00000000" w:rsidRDefault="00000000" w:rsidRPr="00000000" w14:paraId="0000005F">
      <w:pPr>
        <w:rPr>
          <w:color w:val="222222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color w:val="222222"/>
          <w:sz w:val="27"/>
          <w:szCs w:val="2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7"/>
          <w:szCs w:val="27"/>
          <w:rtl w:val="0"/>
        </w:rPr>
        <w:t xml:space="preserve">自己情報量　I(x)=ーlog2(P(x))=log(W(x))と表される。</w:t>
      </w:r>
    </w:p>
    <w:p w:rsidR="00000000" w:rsidDel="00000000" w:rsidP="00000000" w:rsidRDefault="00000000" w:rsidRPr="00000000" w14:paraId="00000061">
      <w:pPr>
        <w:rPr>
          <w:color w:val="222222"/>
          <w:sz w:val="27"/>
          <w:szCs w:val="2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7"/>
          <w:szCs w:val="27"/>
          <w:rtl w:val="0"/>
        </w:rPr>
        <w:t xml:space="preserve">on/offのスイッチで情報を伝える時に、情報の種類数に対して必要なスイッチの数は、事象の数Wのlogを取ることで求められる</w:t>
      </w:r>
    </w:p>
    <w:p w:rsidR="00000000" w:rsidDel="00000000" w:rsidP="00000000" w:rsidRDefault="00000000" w:rsidRPr="00000000" w14:paraId="0000006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540" w:before="540" w:line="480" w:lineRule="auto"/>
        <w:rPr>
          <w:color w:val="222222"/>
          <w:sz w:val="27"/>
          <w:szCs w:val="2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7"/>
          <w:szCs w:val="27"/>
          <w:rtl w:val="0"/>
        </w:rPr>
        <w:t xml:space="preserve">概念的に、確率が低い事象程、自己情報が大きくなる。情報エントロピーとはわからなさ　あるいは不確実性</w:t>
      </w:r>
    </w:p>
    <w:p w:rsidR="00000000" w:rsidDel="00000000" w:rsidP="00000000" w:rsidRDefault="00000000" w:rsidRPr="00000000" w14:paraId="0000006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540" w:before="540" w:line="480" w:lineRule="auto"/>
        <w:rPr>
          <w:color w:val="222222"/>
          <w:sz w:val="27"/>
          <w:szCs w:val="2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7"/>
          <w:szCs w:val="27"/>
          <w:rtl w:val="0"/>
        </w:rPr>
        <w:t xml:space="preserve">わからなさは　新たに何か分かった時の平均情報量と等しい</w:t>
      </w:r>
    </w:p>
    <w:p w:rsidR="00000000" w:rsidDel="00000000" w:rsidP="00000000" w:rsidRDefault="00000000" w:rsidRPr="00000000" w14:paraId="0000006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540" w:before="540" w:line="480" w:lineRule="auto"/>
        <w:rPr>
          <w:color w:val="222222"/>
          <w:sz w:val="27"/>
          <w:szCs w:val="2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7"/>
          <w:szCs w:val="27"/>
          <w:rtl w:val="0"/>
        </w:rPr>
        <w:t xml:space="preserve">情報エントロピー＝平均情報量　</w:t>
      </w:r>
    </w:p>
    <w:p w:rsidR="00000000" w:rsidDel="00000000" w:rsidP="00000000" w:rsidRDefault="00000000" w:rsidRPr="00000000" w14:paraId="0000006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540" w:before="540" w:line="480" w:lineRule="auto"/>
        <w:rPr>
          <w:color w:val="222222"/>
          <w:sz w:val="27"/>
          <w:szCs w:val="2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7"/>
          <w:szCs w:val="27"/>
          <w:rtl w:val="0"/>
        </w:rPr>
        <w:t xml:space="preserve">●シャノンエントロピーとは、自己情報量の期待値で、</w:t>
      </w:r>
    </w:p>
    <w:p w:rsidR="00000000" w:rsidDel="00000000" w:rsidP="00000000" w:rsidRDefault="00000000" w:rsidRPr="00000000" w14:paraId="0000006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540" w:before="540" w:line="480" w:lineRule="auto"/>
        <w:rPr>
          <w:color w:val="222222"/>
          <w:sz w:val="27"/>
          <w:szCs w:val="2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7"/>
          <w:szCs w:val="27"/>
          <w:rtl w:val="0"/>
        </w:rPr>
        <w:t xml:space="preserve">H（x）＝　E(I(x))= ーE(log(P(x))=ーΣ(P(x)log(P(x))</w:t>
      </w:r>
    </w:p>
    <w:p w:rsidR="00000000" w:rsidDel="00000000" w:rsidP="00000000" w:rsidRDefault="00000000" w:rsidRPr="00000000" w14:paraId="0000006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540" w:before="540" w:line="480" w:lineRule="auto"/>
        <w:rPr>
          <w:color w:val="222222"/>
          <w:sz w:val="27"/>
          <w:szCs w:val="2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7"/>
          <w:szCs w:val="27"/>
          <w:rtl w:val="0"/>
        </w:rPr>
        <w:t xml:space="preserve">一般的には情報量が最大になる値を考えることが多い。機械学習では誤差関数代わりに使用できる。</w:t>
      </w:r>
    </w:p>
    <w:p w:rsidR="00000000" w:rsidDel="00000000" w:rsidP="00000000" w:rsidRDefault="00000000" w:rsidRPr="00000000" w14:paraId="0000006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540" w:before="540" w:line="480" w:lineRule="auto"/>
        <w:rPr>
          <w:color w:val="222222"/>
          <w:sz w:val="27"/>
          <w:szCs w:val="2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7"/>
          <w:szCs w:val="27"/>
          <w:rtl w:val="0"/>
        </w:rPr>
        <w:t xml:space="preserve">相対エントロピーは別名カルバックライブラーの情報量と呼ばれる。確率分布が異なっていれば、情報量があると見做す。</w:t>
      </w:r>
    </w:p>
    <w:p w:rsidR="00000000" w:rsidDel="00000000" w:rsidP="00000000" w:rsidRDefault="00000000" w:rsidRPr="00000000" w14:paraId="0000006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540" w:before="540" w:line="480" w:lineRule="auto"/>
        <w:rPr>
          <w:color w:val="222222"/>
          <w:sz w:val="27"/>
          <w:szCs w:val="2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7"/>
          <w:szCs w:val="27"/>
          <w:rtl w:val="0"/>
        </w:rPr>
        <w:t xml:space="preserve">●カルバック　ライブラー　ダイバージェンスとは、同じ事象・確率変数における　異なる確率分布の違いを表したもの。情報利得。自己情報量同士の差分に対する平均（期待値）を意味し、異なる確率分布間の違いを表す。（例：普通のコインと不正なコインの、表と裏の出る確率の違い）</w:t>
      </w:r>
    </w:p>
    <w:p w:rsidR="00000000" w:rsidDel="00000000" w:rsidP="00000000" w:rsidRDefault="00000000" w:rsidRPr="00000000" w14:paraId="0000006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540" w:before="540" w:line="480" w:lineRule="auto"/>
        <w:rPr>
          <w:color w:val="222222"/>
          <w:sz w:val="27"/>
          <w:szCs w:val="2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7"/>
          <w:szCs w:val="27"/>
          <w:rtl w:val="0"/>
        </w:rPr>
        <w:t xml:space="preserve">例えば、とある低い確率で起きる事象があった場合の分布と、実際に起きた場合の分布の違いなど。</w:t>
      </w:r>
    </w:p>
    <w:p w:rsidR="00000000" w:rsidDel="00000000" w:rsidP="00000000" w:rsidRDefault="00000000" w:rsidRPr="00000000" w14:paraId="0000006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540" w:before="540" w:line="480" w:lineRule="auto"/>
        <w:rPr>
          <w:color w:val="222222"/>
          <w:sz w:val="27"/>
          <w:szCs w:val="2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7"/>
          <w:szCs w:val="27"/>
          <w:rtl w:val="0"/>
        </w:rPr>
        <w:t xml:space="preserve">●交差エントロピー：Q（想定）についての自己情報量をP（現実）の分布で平均を取っている。KLカルバック　ライブラー　ダイバージェンスの一部を取り出す 。Q（想定していた信号）についての自己情報量をP（現実の信号）の分布で平均</w:t>
      </w:r>
    </w:p>
    <w:p w:rsidR="00000000" w:rsidDel="00000000" w:rsidP="00000000" w:rsidRDefault="00000000" w:rsidRPr="00000000" w14:paraId="0000006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540" w:before="540" w:line="480" w:lineRule="auto"/>
        <w:rPr>
          <w:color w:val="222222"/>
          <w:sz w:val="27"/>
          <w:szCs w:val="2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7"/>
          <w:szCs w:val="27"/>
          <w:rtl w:val="0"/>
        </w:rPr>
        <w:t xml:space="preserve">結合エントロピー　H(A,B)=H(A)+H(B|A)=H(B)+H(A|B)</w:t>
      </w:r>
    </w:p>
    <w:p w:rsidR="00000000" w:rsidDel="00000000" w:rsidP="00000000" w:rsidRDefault="00000000" w:rsidRPr="00000000" w14:paraId="0000006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540" w:before="540" w:line="480" w:lineRule="auto"/>
        <w:rPr>
          <w:color w:val="222222"/>
          <w:sz w:val="27"/>
          <w:szCs w:val="2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7"/>
          <w:szCs w:val="27"/>
          <w:rtl w:val="0"/>
        </w:rPr>
        <w:t xml:space="preserve"> H(B|A)はAに関する情報を抜いたBから得られる平均情報量、条件付きエントロピー</w:t>
      </w:r>
    </w:p>
    <w:p w:rsidR="00000000" w:rsidDel="00000000" w:rsidP="00000000" w:rsidRDefault="00000000" w:rsidRPr="00000000" w14:paraId="0000006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540" w:before="540" w:line="480" w:lineRule="auto"/>
        <w:rPr>
          <w:color w:val="222222"/>
          <w:sz w:val="27"/>
          <w:szCs w:val="2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7"/>
          <w:szCs w:val="27"/>
          <w:rtl w:val="0"/>
        </w:rPr>
        <w:t xml:space="preserve">相互情報量とは、不確実性（情報エントロピー）の減少量とみなせる。</w:t>
      </w:r>
    </w:p>
    <w:p w:rsidR="00000000" w:rsidDel="00000000" w:rsidP="00000000" w:rsidRDefault="00000000" w:rsidRPr="00000000" w14:paraId="0000006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540" w:before="540" w:line="480" w:lineRule="auto"/>
        <w:rPr>
          <w:color w:val="222222"/>
          <w:sz w:val="27"/>
          <w:szCs w:val="2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7"/>
          <w:szCs w:val="27"/>
          <w:rtl w:val="0"/>
        </w:rPr>
        <w:t xml:space="preserve">I（B;C)＝元々のBの不確実性ーCが分かった後のBの不確実性</w:t>
      </w:r>
    </w:p>
    <w:p w:rsidR="00000000" w:rsidDel="00000000" w:rsidP="00000000" w:rsidRDefault="00000000" w:rsidRPr="00000000" w14:paraId="0000007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540" w:before="540" w:line="480" w:lineRule="auto"/>
        <w:rPr>
          <w:color w:val="222222"/>
          <w:sz w:val="27"/>
          <w:szCs w:val="2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7"/>
          <w:szCs w:val="27"/>
          <w:rtl w:val="0"/>
        </w:rPr>
        <w:t xml:space="preserve">　　　＝H(B)ーH(B｜C)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S PGothic"/>
  <w:font w:name="Arial Unicode MS"/>
  <w:font w:name="Meiry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Meiryo" w:cs="Meiryo" w:eastAsia="Meiryo" w:hAnsi="Meiryo"/>
        <w:color w:val="333333"/>
        <w:sz w:val="36"/>
        <w:szCs w:val="3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